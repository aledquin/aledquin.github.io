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AACC" w14:textId="77777777" w:rsidR="009076EC" w:rsidRDefault="005D25B3">
      <w:pPr>
        <w:jc w:val="center"/>
        <w:rPr>
          <w:rFonts w:ascii="Times New Roman" w:hAnsi="Times New Roman"/>
          <w:sz w:val="40"/>
          <w:szCs w:val="40"/>
        </w:rPr>
      </w:pPr>
      <w:r>
        <w:rPr>
          <w:rFonts w:ascii="Times New Roman" w:hAnsi="Times New Roman"/>
          <w:sz w:val="40"/>
          <w:szCs w:val="40"/>
        </w:rPr>
        <w:t>LPDDR5X PHY ATO Specification</w:t>
      </w:r>
    </w:p>
    <w:p w14:paraId="212941CE" w14:textId="77777777" w:rsidR="009076EC" w:rsidRDefault="005D25B3">
      <w:pPr>
        <w:jc w:val="center"/>
        <w:rPr>
          <w:rFonts w:ascii="Times New Roman" w:hAnsi="Times New Roman"/>
          <w:sz w:val="32"/>
          <w:szCs w:val="32"/>
        </w:rPr>
      </w:pPr>
      <w:r>
        <w:rPr>
          <w:rFonts w:ascii="Times New Roman" w:hAnsi="Times New Roman"/>
          <w:sz w:val="32"/>
          <w:szCs w:val="32"/>
        </w:rPr>
        <w:t>Cell Name: dwc_lpdd5xphy_ato</w:t>
      </w:r>
    </w:p>
    <w:p w14:paraId="46CE52AE" w14:textId="22DB994B" w:rsidR="009076EC" w:rsidRPr="007C51BD" w:rsidRDefault="005D25B3">
      <w:pPr>
        <w:jc w:val="center"/>
        <w:rPr>
          <w:rFonts w:ascii="Times New Roman" w:hAnsi="Times New Roman"/>
          <w:sz w:val="32"/>
          <w:szCs w:val="32"/>
          <w:lang w:val="en-IN"/>
        </w:rPr>
      </w:pPr>
      <w:r>
        <w:rPr>
          <w:rFonts w:ascii="Times New Roman" w:hAnsi="Times New Roman"/>
          <w:sz w:val="32"/>
          <w:szCs w:val="32"/>
        </w:rPr>
        <w:t xml:space="preserve">Author: </w:t>
      </w:r>
      <w:r w:rsidR="007053F9">
        <w:rPr>
          <w:rFonts w:ascii="Times New Roman" w:hAnsi="Times New Roman"/>
          <w:sz w:val="32"/>
          <w:szCs w:val="32"/>
        </w:rPr>
        <w:t>Utkarsh Singh</w:t>
      </w:r>
    </w:p>
    <w:p w14:paraId="7446A4B1" w14:textId="1CE96024" w:rsidR="009076EC" w:rsidRDefault="005D25B3">
      <w:pPr>
        <w:jc w:val="center"/>
      </w:pPr>
      <w:r>
        <w:rPr>
          <w:rFonts w:ascii="Times New Roman" w:hAnsi="Times New Roman"/>
          <w:sz w:val="32"/>
          <w:szCs w:val="32"/>
        </w:rPr>
        <w:t xml:space="preserve">Email: </w:t>
      </w:r>
      <w:r w:rsidR="007C51BD">
        <w:rPr>
          <w:rFonts w:ascii="Times New Roman" w:hAnsi="Times New Roman"/>
          <w:sz w:val="32"/>
          <w:szCs w:val="32"/>
        </w:rPr>
        <w:t>Utkarsh Singh</w:t>
      </w:r>
      <w:r>
        <w:rPr>
          <w:rFonts w:ascii="Times New Roman" w:hAnsi="Times New Roman"/>
          <w:sz w:val="32"/>
          <w:szCs w:val="32"/>
        </w:rPr>
        <w:t>&lt;</w:t>
      </w:r>
      <w:r w:rsidR="007C51BD">
        <w:rPr>
          <w:rFonts w:ascii="Times New Roman" w:hAnsi="Times New Roman"/>
          <w:sz w:val="32"/>
          <w:szCs w:val="32"/>
        </w:rPr>
        <w:t>upsingh</w:t>
      </w:r>
      <w:r>
        <w:rPr>
          <w:rFonts w:ascii="Times New Roman" w:hAnsi="Times New Roman"/>
          <w:sz w:val="32"/>
          <w:szCs w:val="32"/>
        </w:rPr>
        <w:t>@synopsys.com&gt;</w:t>
      </w:r>
    </w:p>
    <w:p w14:paraId="5528FF14" w14:textId="77777777" w:rsidR="009076EC" w:rsidRDefault="005D25B3">
      <w:pPr>
        <w:pStyle w:val="TOC1"/>
        <w:rPr>
          <w:rFonts w:asciiTheme="minorHAnsi" w:eastAsiaTheme="minorEastAsia" w:hAnsiTheme="minorHAnsi" w:cstheme="minorBidi"/>
          <w:sz w:val="22"/>
          <w:szCs w:val="22"/>
        </w:rPr>
      </w:pPr>
      <w:r>
        <w:fldChar w:fldCharType="begin"/>
      </w:r>
      <w:r>
        <w:instrText>TOC \z \o "1-3" \u \h</w:instrText>
      </w:r>
      <w:r>
        <w:fldChar w:fldCharType="separate"/>
      </w:r>
      <w:hyperlink w:anchor="_Toc91003714">
        <w:r>
          <w:rPr>
            <w:rStyle w:val="IndexLink"/>
            <w:webHidden/>
          </w:rPr>
          <w:t>Revision History</w:t>
        </w:r>
        <w:r>
          <w:rPr>
            <w:webHidden/>
          </w:rPr>
          <w:fldChar w:fldCharType="begin"/>
        </w:r>
        <w:r>
          <w:rPr>
            <w:webHidden/>
          </w:rPr>
          <w:instrText>PAGEREF _Toc91003714 \h</w:instrText>
        </w:r>
        <w:r>
          <w:rPr>
            <w:webHidden/>
          </w:rPr>
        </w:r>
        <w:r>
          <w:rPr>
            <w:webHidden/>
          </w:rPr>
          <w:fldChar w:fldCharType="separate"/>
        </w:r>
        <w:r>
          <w:rPr>
            <w:rStyle w:val="IndexLink"/>
          </w:rPr>
          <w:tab/>
          <w:t>2</w:t>
        </w:r>
        <w:r>
          <w:rPr>
            <w:webHidden/>
          </w:rPr>
          <w:fldChar w:fldCharType="end"/>
        </w:r>
      </w:hyperlink>
    </w:p>
    <w:p w14:paraId="20CE87F2" w14:textId="77777777" w:rsidR="009076EC" w:rsidRDefault="00BE1DAB">
      <w:pPr>
        <w:pStyle w:val="TOC1"/>
        <w:rPr>
          <w:rFonts w:asciiTheme="minorHAnsi" w:eastAsiaTheme="minorEastAsia" w:hAnsiTheme="minorHAnsi" w:cstheme="minorBidi"/>
          <w:sz w:val="22"/>
          <w:szCs w:val="22"/>
        </w:rPr>
      </w:pPr>
      <w:hyperlink w:anchor="_Toc91003715">
        <w:r w:rsidR="005D25B3">
          <w:rPr>
            <w:rStyle w:val="IndexLink"/>
            <w:rFonts w:ascii="Times New Roman" w:hAnsi="Times New Roman"/>
            <w:webHidden/>
          </w:rPr>
          <w:t>1.</w:t>
        </w:r>
        <w:r w:rsidR="005D25B3">
          <w:rPr>
            <w:rStyle w:val="IndexLink"/>
            <w:rFonts w:asciiTheme="minorHAnsi" w:eastAsiaTheme="minorEastAsia" w:hAnsiTheme="minorHAnsi" w:cstheme="minorBidi"/>
            <w:sz w:val="22"/>
            <w:szCs w:val="22"/>
          </w:rPr>
          <w:tab/>
        </w:r>
        <w:r w:rsidR="005D25B3">
          <w:rPr>
            <w:rStyle w:val="IndexLink"/>
            <w:rFonts w:ascii="Times New Roman" w:hAnsi="Times New Roman"/>
          </w:rPr>
          <w:t>Functional Outline</w:t>
        </w:r>
        <w:r w:rsidR="005D25B3">
          <w:rPr>
            <w:webHidden/>
          </w:rPr>
          <w:fldChar w:fldCharType="begin"/>
        </w:r>
        <w:r w:rsidR="005D25B3">
          <w:rPr>
            <w:webHidden/>
          </w:rPr>
          <w:instrText>PAGEREF _Toc91003715 \h</w:instrText>
        </w:r>
        <w:r w:rsidR="005D25B3">
          <w:rPr>
            <w:webHidden/>
          </w:rPr>
        </w:r>
        <w:r w:rsidR="005D25B3">
          <w:rPr>
            <w:webHidden/>
          </w:rPr>
          <w:fldChar w:fldCharType="separate"/>
        </w:r>
        <w:r w:rsidR="005D25B3">
          <w:rPr>
            <w:rStyle w:val="IndexLink"/>
          </w:rPr>
          <w:tab/>
          <w:t>3</w:t>
        </w:r>
        <w:r w:rsidR="005D25B3">
          <w:rPr>
            <w:webHidden/>
          </w:rPr>
          <w:fldChar w:fldCharType="end"/>
        </w:r>
      </w:hyperlink>
    </w:p>
    <w:p w14:paraId="2E42150C" w14:textId="77777777" w:rsidR="009076EC" w:rsidRDefault="00BE1DAB">
      <w:pPr>
        <w:pStyle w:val="TOC2"/>
        <w:rPr>
          <w:rFonts w:asciiTheme="minorHAnsi" w:eastAsiaTheme="minorEastAsia" w:hAnsiTheme="minorHAnsi" w:cstheme="minorBidi"/>
          <w:sz w:val="22"/>
          <w:szCs w:val="22"/>
        </w:rPr>
      </w:pPr>
      <w:hyperlink w:anchor="_Toc91003716">
        <w:r w:rsidR="005D25B3">
          <w:rPr>
            <w:rStyle w:val="IndexLink"/>
            <w:rFonts w:ascii="Times New Roman" w:hAnsi="Times New Roman"/>
            <w:webHidden/>
          </w:rPr>
          <w:t>1.1</w:t>
        </w:r>
        <w:r w:rsidR="005D25B3">
          <w:rPr>
            <w:rStyle w:val="IndexLink"/>
            <w:rFonts w:asciiTheme="minorHAnsi" w:eastAsiaTheme="minorEastAsia" w:hAnsiTheme="minorHAnsi" w:cstheme="minorBidi"/>
            <w:sz w:val="22"/>
            <w:szCs w:val="22"/>
          </w:rPr>
          <w:tab/>
        </w:r>
        <w:r w:rsidR="005D25B3">
          <w:rPr>
            <w:rStyle w:val="IndexLink"/>
            <w:rFonts w:ascii="Times New Roman" w:hAnsi="Times New Roman"/>
          </w:rPr>
          <w:t>Overview</w:t>
        </w:r>
        <w:r w:rsidR="005D25B3">
          <w:rPr>
            <w:webHidden/>
          </w:rPr>
          <w:fldChar w:fldCharType="begin"/>
        </w:r>
        <w:r w:rsidR="005D25B3">
          <w:rPr>
            <w:webHidden/>
          </w:rPr>
          <w:instrText>PAGEREF _Toc91003716 \h</w:instrText>
        </w:r>
        <w:r w:rsidR="005D25B3">
          <w:rPr>
            <w:webHidden/>
          </w:rPr>
        </w:r>
        <w:r w:rsidR="005D25B3">
          <w:rPr>
            <w:webHidden/>
          </w:rPr>
          <w:fldChar w:fldCharType="separate"/>
        </w:r>
        <w:r w:rsidR="005D25B3">
          <w:rPr>
            <w:rStyle w:val="IndexLink"/>
          </w:rPr>
          <w:tab/>
          <w:t>3</w:t>
        </w:r>
        <w:r w:rsidR="005D25B3">
          <w:rPr>
            <w:webHidden/>
          </w:rPr>
          <w:fldChar w:fldCharType="end"/>
        </w:r>
      </w:hyperlink>
    </w:p>
    <w:p w14:paraId="382E47CC" w14:textId="77777777" w:rsidR="009076EC" w:rsidRDefault="00BE1DAB">
      <w:pPr>
        <w:pStyle w:val="TOC2"/>
        <w:rPr>
          <w:rFonts w:asciiTheme="minorHAnsi" w:eastAsiaTheme="minorEastAsia" w:hAnsiTheme="minorHAnsi" w:cstheme="minorBidi"/>
          <w:sz w:val="22"/>
          <w:szCs w:val="22"/>
        </w:rPr>
      </w:pPr>
      <w:hyperlink w:anchor="_Toc91003717">
        <w:r w:rsidR="005D25B3">
          <w:rPr>
            <w:rStyle w:val="IndexLink"/>
            <w:webHidden/>
          </w:rPr>
          <w:t>1.2</w:t>
        </w:r>
        <w:r w:rsidR="005D25B3">
          <w:rPr>
            <w:rStyle w:val="IndexLink"/>
            <w:rFonts w:asciiTheme="minorHAnsi" w:eastAsiaTheme="minorEastAsia" w:hAnsiTheme="minorHAnsi" w:cstheme="minorBidi"/>
            <w:sz w:val="22"/>
            <w:szCs w:val="22"/>
          </w:rPr>
          <w:tab/>
        </w:r>
        <w:r w:rsidR="005D25B3">
          <w:rPr>
            <w:rStyle w:val="IndexLink"/>
          </w:rPr>
          <w:t>Architecture</w:t>
        </w:r>
        <w:r w:rsidR="005D25B3">
          <w:rPr>
            <w:webHidden/>
          </w:rPr>
          <w:fldChar w:fldCharType="begin"/>
        </w:r>
        <w:r w:rsidR="005D25B3">
          <w:rPr>
            <w:webHidden/>
          </w:rPr>
          <w:instrText>PAGEREF _Toc91003717 \h</w:instrText>
        </w:r>
        <w:r w:rsidR="005D25B3">
          <w:rPr>
            <w:webHidden/>
          </w:rPr>
        </w:r>
        <w:r w:rsidR="005D25B3">
          <w:rPr>
            <w:webHidden/>
          </w:rPr>
          <w:fldChar w:fldCharType="separate"/>
        </w:r>
        <w:r w:rsidR="005D25B3">
          <w:rPr>
            <w:rStyle w:val="IndexLink"/>
          </w:rPr>
          <w:tab/>
          <w:t>4</w:t>
        </w:r>
        <w:r w:rsidR="005D25B3">
          <w:rPr>
            <w:webHidden/>
          </w:rPr>
          <w:fldChar w:fldCharType="end"/>
        </w:r>
      </w:hyperlink>
    </w:p>
    <w:p w14:paraId="6285402A" w14:textId="77777777" w:rsidR="009076EC" w:rsidRDefault="00BE1DAB">
      <w:pPr>
        <w:pStyle w:val="TOC2"/>
        <w:rPr>
          <w:rFonts w:asciiTheme="minorHAnsi" w:eastAsiaTheme="minorEastAsia" w:hAnsiTheme="minorHAnsi" w:cstheme="minorBidi"/>
          <w:sz w:val="22"/>
          <w:szCs w:val="22"/>
        </w:rPr>
      </w:pPr>
      <w:hyperlink w:anchor="_Toc91003718">
        <w:r w:rsidR="005D25B3">
          <w:rPr>
            <w:rStyle w:val="IndexLink"/>
            <w:webHidden/>
          </w:rPr>
          <w:t>1.3</w:t>
        </w:r>
        <w:r w:rsidR="005D25B3">
          <w:rPr>
            <w:rStyle w:val="IndexLink"/>
            <w:rFonts w:asciiTheme="minorHAnsi" w:eastAsiaTheme="minorEastAsia" w:hAnsiTheme="minorHAnsi" w:cstheme="minorBidi"/>
            <w:sz w:val="22"/>
            <w:szCs w:val="22"/>
          </w:rPr>
          <w:tab/>
        </w:r>
        <w:r w:rsidR="005D25B3">
          <w:rPr>
            <w:rStyle w:val="IndexLink"/>
          </w:rPr>
          <w:t>ATO functionality</w:t>
        </w:r>
        <w:r w:rsidR="005D25B3">
          <w:rPr>
            <w:webHidden/>
          </w:rPr>
          <w:fldChar w:fldCharType="begin"/>
        </w:r>
        <w:r w:rsidR="005D25B3">
          <w:rPr>
            <w:webHidden/>
          </w:rPr>
          <w:instrText>PAGEREF _Toc91003718 \h</w:instrText>
        </w:r>
        <w:r w:rsidR="005D25B3">
          <w:rPr>
            <w:webHidden/>
          </w:rPr>
        </w:r>
        <w:r w:rsidR="005D25B3">
          <w:rPr>
            <w:webHidden/>
          </w:rPr>
          <w:fldChar w:fldCharType="separate"/>
        </w:r>
        <w:r w:rsidR="005D25B3">
          <w:rPr>
            <w:rStyle w:val="IndexLink"/>
          </w:rPr>
          <w:tab/>
          <w:t>5</w:t>
        </w:r>
        <w:r w:rsidR="005D25B3">
          <w:rPr>
            <w:webHidden/>
          </w:rPr>
          <w:fldChar w:fldCharType="end"/>
        </w:r>
      </w:hyperlink>
    </w:p>
    <w:p w14:paraId="2CFB6A0B" w14:textId="77777777" w:rsidR="009076EC" w:rsidRDefault="00BE1DAB">
      <w:pPr>
        <w:pStyle w:val="TOC2"/>
        <w:rPr>
          <w:rFonts w:asciiTheme="minorHAnsi" w:eastAsiaTheme="minorEastAsia" w:hAnsiTheme="minorHAnsi" w:cstheme="minorBidi"/>
          <w:sz w:val="22"/>
          <w:szCs w:val="22"/>
        </w:rPr>
      </w:pPr>
      <w:hyperlink w:anchor="_Toc91003719">
        <w:r w:rsidR="005D25B3">
          <w:rPr>
            <w:rStyle w:val="IndexLink"/>
            <w:webHidden/>
          </w:rPr>
          <w:t>1.4</w:t>
        </w:r>
        <w:r w:rsidR="005D25B3">
          <w:rPr>
            <w:rStyle w:val="IndexLink"/>
            <w:rFonts w:asciiTheme="minorHAnsi" w:eastAsiaTheme="minorEastAsia" w:hAnsiTheme="minorHAnsi" w:cstheme="minorBidi"/>
            <w:sz w:val="22"/>
            <w:szCs w:val="22"/>
          </w:rPr>
          <w:tab/>
        </w:r>
        <w:r w:rsidR="005D25B3">
          <w:rPr>
            <w:rStyle w:val="IndexLink"/>
            <w:strike/>
          </w:rPr>
          <w:t>Test-only VREGDAC Control</w:t>
        </w:r>
        <w:r w:rsidR="005D25B3">
          <w:rPr>
            <w:webHidden/>
          </w:rPr>
          <w:fldChar w:fldCharType="begin"/>
        </w:r>
        <w:r w:rsidR="005D25B3">
          <w:rPr>
            <w:webHidden/>
          </w:rPr>
          <w:instrText>PAGEREF _Toc91003719 \h</w:instrText>
        </w:r>
        <w:r w:rsidR="005D25B3">
          <w:rPr>
            <w:webHidden/>
          </w:rPr>
        </w:r>
        <w:r w:rsidR="005D25B3">
          <w:rPr>
            <w:webHidden/>
          </w:rPr>
          <w:fldChar w:fldCharType="separate"/>
        </w:r>
        <w:r w:rsidR="005D25B3">
          <w:rPr>
            <w:rStyle w:val="IndexLink"/>
          </w:rPr>
          <w:tab/>
          <w:t>7</w:t>
        </w:r>
        <w:r w:rsidR="005D25B3">
          <w:rPr>
            <w:webHidden/>
          </w:rPr>
          <w:fldChar w:fldCharType="end"/>
        </w:r>
      </w:hyperlink>
    </w:p>
    <w:p w14:paraId="441FF938" w14:textId="77777777" w:rsidR="009076EC" w:rsidRDefault="00BE1DAB">
      <w:pPr>
        <w:pStyle w:val="TOC2"/>
        <w:rPr>
          <w:rFonts w:asciiTheme="minorHAnsi" w:eastAsiaTheme="minorEastAsia" w:hAnsiTheme="minorHAnsi" w:cstheme="minorBidi"/>
          <w:sz w:val="22"/>
          <w:szCs w:val="22"/>
        </w:rPr>
      </w:pPr>
      <w:hyperlink w:anchor="_Toc91003720">
        <w:r w:rsidR="005D25B3">
          <w:rPr>
            <w:rStyle w:val="IndexLink"/>
            <w:webHidden/>
          </w:rPr>
          <w:t>1.5</w:t>
        </w:r>
        <w:r w:rsidR="005D25B3">
          <w:rPr>
            <w:rStyle w:val="IndexLink"/>
            <w:rFonts w:asciiTheme="minorHAnsi" w:eastAsiaTheme="minorEastAsia" w:hAnsiTheme="minorHAnsi" w:cstheme="minorBidi"/>
            <w:sz w:val="22"/>
            <w:szCs w:val="22"/>
          </w:rPr>
          <w:tab/>
        </w:r>
        <w:r w:rsidR="005D25B3">
          <w:rPr>
            <w:rStyle w:val="IndexLink"/>
          </w:rPr>
          <w:t>ATO functionality in mission and S3 modes.</w:t>
        </w:r>
        <w:r w:rsidR="005D25B3">
          <w:rPr>
            <w:webHidden/>
          </w:rPr>
          <w:fldChar w:fldCharType="begin"/>
        </w:r>
        <w:r w:rsidR="005D25B3">
          <w:rPr>
            <w:webHidden/>
          </w:rPr>
          <w:instrText>PAGEREF _Toc91003720 \h</w:instrText>
        </w:r>
        <w:r w:rsidR="005D25B3">
          <w:rPr>
            <w:webHidden/>
          </w:rPr>
        </w:r>
        <w:r w:rsidR="005D25B3">
          <w:rPr>
            <w:webHidden/>
          </w:rPr>
          <w:fldChar w:fldCharType="separate"/>
        </w:r>
        <w:r w:rsidR="005D25B3">
          <w:rPr>
            <w:rStyle w:val="IndexLink"/>
          </w:rPr>
          <w:tab/>
          <w:t>8</w:t>
        </w:r>
        <w:r w:rsidR="005D25B3">
          <w:rPr>
            <w:webHidden/>
          </w:rPr>
          <w:fldChar w:fldCharType="end"/>
        </w:r>
      </w:hyperlink>
    </w:p>
    <w:p w14:paraId="19A8AF4A" w14:textId="77777777" w:rsidR="009076EC" w:rsidRDefault="00BE1DAB">
      <w:pPr>
        <w:pStyle w:val="TOC2"/>
        <w:rPr>
          <w:rFonts w:asciiTheme="minorHAnsi" w:eastAsiaTheme="minorEastAsia" w:hAnsiTheme="minorHAnsi" w:cstheme="minorBidi"/>
          <w:sz w:val="22"/>
          <w:szCs w:val="22"/>
        </w:rPr>
      </w:pPr>
      <w:hyperlink w:anchor="_Toc91003721">
        <w:r w:rsidR="005D25B3">
          <w:rPr>
            <w:rStyle w:val="IndexLink"/>
            <w:webHidden/>
          </w:rPr>
          <w:t>Special Routing</w:t>
        </w:r>
        <w:r w:rsidR="005D25B3">
          <w:rPr>
            <w:webHidden/>
          </w:rPr>
          <w:fldChar w:fldCharType="begin"/>
        </w:r>
        <w:r w:rsidR="005D25B3">
          <w:rPr>
            <w:webHidden/>
          </w:rPr>
          <w:instrText>PAGEREF _Toc91003721 \h</w:instrText>
        </w:r>
        <w:r w:rsidR="005D25B3">
          <w:rPr>
            <w:webHidden/>
          </w:rPr>
        </w:r>
        <w:r w:rsidR="005D25B3">
          <w:rPr>
            <w:webHidden/>
          </w:rPr>
          <w:fldChar w:fldCharType="separate"/>
        </w:r>
        <w:r w:rsidR="005D25B3">
          <w:rPr>
            <w:rStyle w:val="IndexLink"/>
          </w:rPr>
          <w:tab/>
          <w:t>9</w:t>
        </w:r>
        <w:r w:rsidR="005D25B3">
          <w:rPr>
            <w:webHidden/>
          </w:rPr>
          <w:fldChar w:fldCharType="end"/>
        </w:r>
      </w:hyperlink>
    </w:p>
    <w:p w14:paraId="77596A78" w14:textId="77777777" w:rsidR="009076EC" w:rsidRDefault="00BE1DAB">
      <w:pPr>
        <w:pStyle w:val="TOC1"/>
        <w:rPr>
          <w:rFonts w:asciiTheme="minorHAnsi" w:eastAsiaTheme="minorEastAsia" w:hAnsiTheme="minorHAnsi" w:cstheme="minorBidi"/>
          <w:sz w:val="22"/>
          <w:szCs w:val="22"/>
        </w:rPr>
      </w:pPr>
      <w:hyperlink w:anchor="_Toc91003722">
        <w:r w:rsidR="005D25B3">
          <w:rPr>
            <w:rStyle w:val="IndexLink"/>
            <w:webHidden/>
          </w:rPr>
          <w:t>2.</w:t>
        </w:r>
        <w:r w:rsidR="005D25B3">
          <w:rPr>
            <w:rStyle w:val="IndexLink"/>
            <w:rFonts w:asciiTheme="minorHAnsi" w:eastAsiaTheme="minorEastAsia" w:hAnsiTheme="minorHAnsi" w:cstheme="minorBidi"/>
            <w:sz w:val="22"/>
            <w:szCs w:val="22"/>
          </w:rPr>
          <w:tab/>
        </w:r>
        <w:r w:rsidR="005D25B3">
          <w:rPr>
            <w:rStyle w:val="IndexLink"/>
          </w:rPr>
          <w:t>Pin List</w:t>
        </w:r>
        <w:r w:rsidR="005D25B3">
          <w:rPr>
            <w:webHidden/>
          </w:rPr>
          <w:fldChar w:fldCharType="begin"/>
        </w:r>
        <w:r w:rsidR="005D25B3">
          <w:rPr>
            <w:webHidden/>
          </w:rPr>
          <w:instrText>PAGEREF _Toc91003722 \h</w:instrText>
        </w:r>
        <w:r w:rsidR="005D25B3">
          <w:rPr>
            <w:webHidden/>
          </w:rPr>
        </w:r>
        <w:r w:rsidR="005D25B3">
          <w:rPr>
            <w:webHidden/>
          </w:rPr>
          <w:fldChar w:fldCharType="separate"/>
        </w:r>
        <w:r w:rsidR="005D25B3">
          <w:rPr>
            <w:rStyle w:val="IndexLink"/>
          </w:rPr>
          <w:tab/>
          <w:t>10</w:t>
        </w:r>
        <w:r w:rsidR="005D25B3">
          <w:rPr>
            <w:webHidden/>
          </w:rPr>
          <w:fldChar w:fldCharType="end"/>
        </w:r>
      </w:hyperlink>
    </w:p>
    <w:p w14:paraId="3C566D76" w14:textId="77777777" w:rsidR="009076EC" w:rsidRDefault="00BE1DAB">
      <w:pPr>
        <w:pStyle w:val="TOC1"/>
        <w:rPr>
          <w:rFonts w:asciiTheme="minorHAnsi" w:eastAsiaTheme="minorEastAsia" w:hAnsiTheme="minorHAnsi" w:cstheme="minorBidi"/>
          <w:sz w:val="22"/>
          <w:szCs w:val="22"/>
        </w:rPr>
      </w:pPr>
      <w:hyperlink w:anchor="_Toc91003723">
        <w:r w:rsidR="005D25B3">
          <w:rPr>
            <w:rStyle w:val="IndexLink"/>
            <w:webHidden/>
          </w:rPr>
          <w:t>3.</w:t>
        </w:r>
        <w:r w:rsidR="005D25B3">
          <w:rPr>
            <w:rStyle w:val="IndexLink"/>
            <w:rFonts w:asciiTheme="minorHAnsi" w:eastAsiaTheme="minorEastAsia" w:hAnsiTheme="minorHAnsi" w:cstheme="minorBidi"/>
            <w:sz w:val="22"/>
            <w:szCs w:val="22"/>
          </w:rPr>
          <w:tab/>
        </w:r>
        <w:r w:rsidR="005D25B3">
          <w:rPr>
            <w:rStyle w:val="IndexLink"/>
          </w:rPr>
          <w:t>Detailed Functionality</w:t>
        </w:r>
        <w:r w:rsidR="005D25B3">
          <w:rPr>
            <w:webHidden/>
          </w:rPr>
          <w:fldChar w:fldCharType="begin"/>
        </w:r>
        <w:r w:rsidR="005D25B3">
          <w:rPr>
            <w:webHidden/>
          </w:rPr>
          <w:instrText>PAGEREF _Toc91003723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5AB2290C" w14:textId="77777777" w:rsidR="009076EC" w:rsidRDefault="00BE1DAB">
      <w:pPr>
        <w:pStyle w:val="TOC2"/>
        <w:rPr>
          <w:rFonts w:asciiTheme="minorHAnsi" w:eastAsiaTheme="minorEastAsia" w:hAnsiTheme="minorHAnsi" w:cstheme="minorBidi"/>
          <w:sz w:val="22"/>
          <w:szCs w:val="22"/>
        </w:rPr>
      </w:pPr>
      <w:hyperlink w:anchor="_Toc91003724">
        <w:r w:rsidR="005D25B3">
          <w:rPr>
            <w:rStyle w:val="IndexLink"/>
            <w:webHidden/>
          </w:rPr>
          <w:t>3.1</w:t>
        </w:r>
        <w:r w:rsidR="005D25B3">
          <w:rPr>
            <w:rStyle w:val="IndexLink"/>
            <w:rFonts w:asciiTheme="minorHAnsi" w:eastAsiaTheme="minorEastAsia" w:hAnsiTheme="minorHAnsi" w:cstheme="minorBidi"/>
            <w:sz w:val="22"/>
            <w:szCs w:val="22"/>
          </w:rPr>
          <w:tab/>
        </w:r>
        <w:r w:rsidR="005D25B3">
          <w:rPr>
            <w:rStyle w:val="IndexLink"/>
            <w:strike/>
          </w:rPr>
          <w:t>gm_bias_d5</w:t>
        </w:r>
        <w:r w:rsidR="005D25B3">
          <w:rPr>
            <w:webHidden/>
          </w:rPr>
          <w:fldChar w:fldCharType="begin"/>
        </w:r>
        <w:r w:rsidR="005D25B3">
          <w:rPr>
            <w:webHidden/>
          </w:rPr>
          <w:instrText>PAGEREF _Toc91003724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7FDDA1C0" w14:textId="77777777" w:rsidR="009076EC" w:rsidRDefault="00BE1DAB">
      <w:pPr>
        <w:pStyle w:val="TOC2"/>
        <w:rPr>
          <w:rFonts w:asciiTheme="minorHAnsi" w:eastAsiaTheme="minorEastAsia" w:hAnsiTheme="minorHAnsi" w:cstheme="minorBidi"/>
          <w:sz w:val="22"/>
          <w:szCs w:val="22"/>
        </w:rPr>
      </w:pPr>
      <w:hyperlink w:anchor="_Toc91003725">
        <w:r w:rsidR="005D25B3">
          <w:rPr>
            <w:rStyle w:val="IndexLink"/>
            <w:webHidden/>
          </w:rPr>
          <w:t>3.2</w:t>
        </w:r>
        <w:r w:rsidR="005D25B3">
          <w:rPr>
            <w:rStyle w:val="IndexLink"/>
            <w:rFonts w:asciiTheme="minorHAnsi" w:eastAsiaTheme="minorEastAsia" w:hAnsiTheme="minorHAnsi" w:cstheme="minorBidi"/>
            <w:sz w:val="22"/>
            <w:szCs w:val="22"/>
          </w:rPr>
          <w:tab/>
        </w:r>
        <w:r w:rsidR="005D25B3">
          <w:rPr>
            <w:rStyle w:val="IndexLink"/>
          </w:rPr>
          <w:t>gm_bias_lp5</w:t>
        </w:r>
        <w:r w:rsidR="005D25B3">
          <w:rPr>
            <w:webHidden/>
          </w:rPr>
          <w:fldChar w:fldCharType="begin"/>
        </w:r>
        <w:r w:rsidR="005D25B3">
          <w:rPr>
            <w:webHidden/>
          </w:rPr>
          <w:instrText>PAGEREF _Toc91003725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74932E45" w14:textId="77777777" w:rsidR="009076EC" w:rsidRDefault="00BE1DAB">
      <w:pPr>
        <w:pStyle w:val="TOC2"/>
        <w:rPr>
          <w:rFonts w:asciiTheme="minorHAnsi" w:eastAsiaTheme="minorEastAsia" w:hAnsiTheme="minorHAnsi" w:cstheme="minorBidi"/>
          <w:sz w:val="22"/>
          <w:szCs w:val="22"/>
        </w:rPr>
      </w:pPr>
      <w:hyperlink w:anchor="_Toc91003726">
        <w:r w:rsidR="005D25B3">
          <w:rPr>
            <w:rStyle w:val="IndexLink"/>
            <w:webHidden/>
          </w:rPr>
          <w:t>3.3</w:t>
        </w:r>
        <w:r w:rsidR="005D25B3">
          <w:rPr>
            <w:rStyle w:val="IndexLink"/>
            <w:rFonts w:asciiTheme="minorHAnsi" w:eastAsiaTheme="minorEastAsia" w:hAnsiTheme="minorHAnsi" w:cstheme="minorBidi"/>
            <w:sz w:val="22"/>
            <w:szCs w:val="22"/>
          </w:rPr>
          <w:tab/>
        </w:r>
        <w:r w:rsidR="005D25B3">
          <w:rPr>
            <w:rStyle w:val="IndexLink"/>
          </w:rPr>
          <w:t>DFE_bias</w:t>
        </w:r>
        <w:r w:rsidR="005D25B3">
          <w:rPr>
            <w:webHidden/>
          </w:rPr>
          <w:fldChar w:fldCharType="begin"/>
        </w:r>
        <w:r w:rsidR="005D25B3">
          <w:rPr>
            <w:webHidden/>
          </w:rPr>
          <w:instrText>PAGEREF _Toc91003726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4D630015" w14:textId="77777777" w:rsidR="009076EC" w:rsidRDefault="00BE1DAB">
      <w:pPr>
        <w:pStyle w:val="TOC2"/>
        <w:rPr>
          <w:rFonts w:asciiTheme="minorHAnsi" w:eastAsiaTheme="minorEastAsia" w:hAnsiTheme="minorHAnsi" w:cstheme="minorBidi"/>
          <w:sz w:val="22"/>
          <w:szCs w:val="22"/>
        </w:rPr>
      </w:pPr>
      <w:hyperlink w:anchor="_Toc91003727">
        <w:r w:rsidR="005D25B3">
          <w:rPr>
            <w:rStyle w:val="IndexLink"/>
            <w:webHidden/>
          </w:rPr>
          <w:t>3.4</w:t>
        </w:r>
        <w:r w:rsidR="005D25B3">
          <w:rPr>
            <w:rStyle w:val="IndexLink"/>
            <w:rFonts w:asciiTheme="minorHAnsi" w:eastAsiaTheme="minorEastAsia" w:hAnsiTheme="minorHAnsi" w:cstheme="minorBidi"/>
            <w:sz w:val="22"/>
            <w:szCs w:val="22"/>
          </w:rPr>
          <w:tab/>
        </w:r>
        <w:r w:rsidR="005D25B3">
          <w:rPr>
            <w:rStyle w:val="IndexLink"/>
          </w:rPr>
          <w:t>rxdq_offgen</w:t>
        </w:r>
        <w:r w:rsidR="005D25B3">
          <w:rPr>
            <w:webHidden/>
          </w:rPr>
          <w:fldChar w:fldCharType="begin"/>
        </w:r>
        <w:r w:rsidR="005D25B3">
          <w:rPr>
            <w:webHidden/>
          </w:rPr>
          <w:instrText>PAGEREF _Toc91003727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6A06F893" w14:textId="77777777" w:rsidR="009076EC" w:rsidRDefault="00BE1DAB">
      <w:pPr>
        <w:pStyle w:val="TOC2"/>
        <w:rPr>
          <w:rFonts w:asciiTheme="minorHAnsi" w:eastAsiaTheme="minorEastAsia" w:hAnsiTheme="minorHAnsi" w:cstheme="minorBidi"/>
          <w:sz w:val="22"/>
          <w:szCs w:val="22"/>
        </w:rPr>
      </w:pPr>
      <w:hyperlink w:anchor="_Toc91003728">
        <w:r w:rsidR="005D25B3">
          <w:rPr>
            <w:rStyle w:val="IndexLink"/>
            <w:webHidden/>
          </w:rPr>
          <w:t>3.5</w:t>
        </w:r>
        <w:r w:rsidR="005D25B3">
          <w:rPr>
            <w:rStyle w:val="IndexLink"/>
            <w:rFonts w:asciiTheme="minorHAnsi" w:eastAsiaTheme="minorEastAsia" w:hAnsiTheme="minorHAnsi" w:cstheme="minorBidi"/>
            <w:sz w:val="22"/>
            <w:szCs w:val="22"/>
          </w:rPr>
          <w:tab/>
        </w:r>
        <w:r w:rsidR="005D25B3">
          <w:rPr>
            <w:rStyle w:val="IndexLink"/>
          </w:rPr>
          <w:t>rx_vrefdac</w:t>
        </w:r>
        <w:r w:rsidR="005D25B3">
          <w:rPr>
            <w:webHidden/>
          </w:rPr>
          <w:fldChar w:fldCharType="begin"/>
        </w:r>
        <w:r w:rsidR="005D25B3">
          <w:rPr>
            <w:webHidden/>
          </w:rPr>
          <w:instrText>PAGEREF _Toc91003728 \h</w:instrText>
        </w:r>
        <w:r w:rsidR="005D25B3">
          <w:rPr>
            <w:webHidden/>
          </w:rPr>
        </w:r>
        <w:r w:rsidR="005D25B3">
          <w:rPr>
            <w:webHidden/>
          </w:rPr>
          <w:fldChar w:fldCharType="separate"/>
        </w:r>
        <w:r w:rsidR="005D25B3">
          <w:rPr>
            <w:rStyle w:val="IndexLink"/>
          </w:rPr>
          <w:tab/>
          <w:t>12</w:t>
        </w:r>
        <w:r w:rsidR="005D25B3">
          <w:rPr>
            <w:webHidden/>
          </w:rPr>
          <w:fldChar w:fldCharType="end"/>
        </w:r>
      </w:hyperlink>
    </w:p>
    <w:p w14:paraId="287AFC2A" w14:textId="77777777" w:rsidR="009076EC" w:rsidRDefault="00BE1DAB">
      <w:pPr>
        <w:pStyle w:val="TOC2"/>
        <w:rPr>
          <w:rFonts w:asciiTheme="minorHAnsi" w:eastAsiaTheme="minorEastAsia" w:hAnsiTheme="minorHAnsi" w:cstheme="minorBidi"/>
          <w:sz w:val="22"/>
          <w:szCs w:val="22"/>
        </w:rPr>
      </w:pPr>
      <w:hyperlink w:anchor="_Toc91003729">
        <w:r w:rsidR="005D25B3">
          <w:rPr>
            <w:rStyle w:val="IndexLink"/>
            <w:webHidden/>
          </w:rPr>
          <w:t>3.6</w:t>
        </w:r>
        <w:r w:rsidR="005D25B3">
          <w:rPr>
            <w:rStyle w:val="IndexLink"/>
            <w:rFonts w:asciiTheme="minorHAnsi" w:eastAsiaTheme="minorEastAsia" w:hAnsiTheme="minorHAnsi" w:cstheme="minorBidi"/>
            <w:sz w:val="22"/>
            <w:szCs w:val="22"/>
          </w:rPr>
          <w:tab/>
        </w:r>
        <w:r w:rsidR="005D25B3">
          <w:rPr>
            <w:rStyle w:val="IndexLink"/>
          </w:rPr>
          <w:t>dfe_summer</w:t>
        </w:r>
        <w:r w:rsidR="005D25B3">
          <w:rPr>
            <w:webHidden/>
          </w:rPr>
          <w:fldChar w:fldCharType="begin"/>
        </w:r>
        <w:r w:rsidR="005D25B3">
          <w:rPr>
            <w:webHidden/>
          </w:rPr>
          <w:instrText>PAGEREF _Toc91003729 \h</w:instrText>
        </w:r>
        <w:r w:rsidR="005D25B3">
          <w:rPr>
            <w:webHidden/>
          </w:rPr>
        </w:r>
        <w:r w:rsidR="005D25B3">
          <w:rPr>
            <w:webHidden/>
          </w:rPr>
          <w:fldChar w:fldCharType="separate"/>
        </w:r>
        <w:r w:rsidR="005D25B3">
          <w:rPr>
            <w:rStyle w:val="IndexLink"/>
          </w:rPr>
          <w:tab/>
          <w:t>15</w:t>
        </w:r>
        <w:r w:rsidR="005D25B3">
          <w:rPr>
            <w:webHidden/>
          </w:rPr>
          <w:fldChar w:fldCharType="end"/>
        </w:r>
      </w:hyperlink>
    </w:p>
    <w:p w14:paraId="1128AC28" w14:textId="77777777" w:rsidR="009076EC" w:rsidRDefault="00BE1DAB">
      <w:pPr>
        <w:pStyle w:val="TOC1"/>
        <w:rPr>
          <w:rFonts w:asciiTheme="minorHAnsi" w:eastAsiaTheme="minorEastAsia" w:hAnsiTheme="minorHAnsi" w:cstheme="minorBidi"/>
          <w:sz w:val="22"/>
          <w:szCs w:val="22"/>
        </w:rPr>
      </w:pPr>
      <w:hyperlink w:anchor="_Toc91003730">
        <w:r w:rsidR="005D25B3">
          <w:rPr>
            <w:rStyle w:val="IndexLink"/>
            <w:webHidden/>
          </w:rPr>
          <w:t>4.</w:t>
        </w:r>
        <w:r w:rsidR="005D25B3">
          <w:rPr>
            <w:rStyle w:val="IndexLink"/>
            <w:rFonts w:asciiTheme="minorHAnsi" w:eastAsiaTheme="minorEastAsia" w:hAnsiTheme="minorHAnsi" w:cstheme="minorBidi"/>
            <w:sz w:val="22"/>
            <w:szCs w:val="22"/>
          </w:rPr>
          <w:tab/>
        </w:r>
        <w:r w:rsidR="005D25B3">
          <w:rPr>
            <w:rStyle w:val="IndexLink"/>
          </w:rPr>
          <w:t>CONTROL SIGNAL REGISTER DEFAULTS</w:t>
        </w:r>
        <w:r w:rsidR="005D25B3">
          <w:rPr>
            <w:webHidden/>
          </w:rPr>
          <w:fldChar w:fldCharType="begin"/>
        </w:r>
        <w:r w:rsidR="005D25B3">
          <w:rPr>
            <w:webHidden/>
          </w:rPr>
          <w:instrText>PAGEREF _Toc91003730 \h</w:instrText>
        </w:r>
        <w:r w:rsidR="005D25B3">
          <w:rPr>
            <w:webHidden/>
          </w:rPr>
        </w:r>
        <w:r w:rsidR="005D25B3">
          <w:rPr>
            <w:webHidden/>
          </w:rPr>
          <w:fldChar w:fldCharType="separate"/>
        </w:r>
        <w:r w:rsidR="005D25B3">
          <w:rPr>
            <w:rStyle w:val="IndexLink"/>
          </w:rPr>
          <w:tab/>
          <w:t>15</w:t>
        </w:r>
        <w:r w:rsidR="005D25B3">
          <w:rPr>
            <w:webHidden/>
          </w:rPr>
          <w:fldChar w:fldCharType="end"/>
        </w:r>
      </w:hyperlink>
    </w:p>
    <w:p w14:paraId="6061264A" w14:textId="77777777" w:rsidR="009076EC" w:rsidRDefault="00BE1DAB">
      <w:pPr>
        <w:pStyle w:val="TOC2"/>
        <w:rPr>
          <w:rFonts w:asciiTheme="minorHAnsi" w:eastAsiaTheme="minorEastAsia" w:hAnsiTheme="minorHAnsi" w:cstheme="minorBidi"/>
          <w:sz w:val="22"/>
          <w:szCs w:val="22"/>
        </w:rPr>
      </w:pPr>
      <w:hyperlink w:anchor="_Toc91003731">
        <w:r w:rsidR="005D25B3">
          <w:rPr>
            <w:rStyle w:val="IndexLink"/>
            <w:webHidden/>
          </w:rPr>
          <w:t>5.  ASSERTIONS</w:t>
        </w:r>
        <w:r w:rsidR="005D25B3">
          <w:rPr>
            <w:webHidden/>
          </w:rPr>
          <w:fldChar w:fldCharType="begin"/>
        </w:r>
        <w:r w:rsidR="005D25B3">
          <w:rPr>
            <w:webHidden/>
          </w:rPr>
          <w:instrText>PAGEREF _Toc91003731 \h</w:instrText>
        </w:r>
        <w:r w:rsidR="005D25B3">
          <w:rPr>
            <w:webHidden/>
          </w:rPr>
        </w:r>
        <w:r w:rsidR="005D25B3">
          <w:rPr>
            <w:webHidden/>
          </w:rPr>
          <w:fldChar w:fldCharType="separate"/>
        </w:r>
        <w:r w:rsidR="005D25B3">
          <w:rPr>
            <w:rStyle w:val="IndexLink"/>
          </w:rPr>
          <w:tab/>
          <w:t>16</w:t>
        </w:r>
        <w:r w:rsidR="005D25B3">
          <w:rPr>
            <w:webHidden/>
          </w:rPr>
          <w:fldChar w:fldCharType="end"/>
        </w:r>
      </w:hyperlink>
    </w:p>
    <w:p w14:paraId="0A06C1B9" w14:textId="77777777" w:rsidR="009076EC" w:rsidRDefault="00BE1DAB">
      <w:pPr>
        <w:pStyle w:val="TOC2"/>
        <w:rPr>
          <w:rFonts w:asciiTheme="minorHAnsi" w:eastAsiaTheme="minorEastAsia" w:hAnsiTheme="minorHAnsi" w:cstheme="minorBidi"/>
          <w:sz w:val="22"/>
          <w:szCs w:val="22"/>
        </w:rPr>
      </w:pPr>
      <w:hyperlink w:anchor="_Toc91003732">
        <w:r w:rsidR="005D25B3">
          <w:rPr>
            <w:rStyle w:val="IndexLink"/>
            <w:webHidden/>
          </w:rPr>
          <w:t>6.  SCAN/IDDQ Mode Gating</w:t>
        </w:r>
        <w:r w:rsidR="005D25B3">
          <w:rPr>
            <w:webHidden/>
          </w:rPr>
          <w:fldChar w:fldCharType="begin"/>
        </w:r>
        <w:r w:rsidR="005D25B3">
          <w:rPr>
            <w:webHidden/>
          </w:rPr>
          <w:instrText>PAGEREF _Toc91003732 \h</w:instrText>
        </w:r>
        <w:r w:rsidR="005D25B3">
          <w:rPr>
            <w:webHidden/>
          </w:rPr>
        </w:r>
        <w:r w:rsidR="005D25B3">
          <w:rPr>
            <w:webHidden/>
          </w:rPr>
          <w:fldChar w:fldCharType="separate"/>
        </w:r>
        <w:r w:rsidR="005D25B3">
          <w:rPr>
            <w:rStyle w:val="IndexLink"/>
          </w:rPr>
          <w:tab/>
          <w:t>16</w:t>
        </w:r>
        <w:r w:rsidR="005D25B3">
          <w:rPr>
            <w:webHidden/>
          </w:rPr>
          <w:fldChar w:fldCharType="end"/>
        </w:r>
      </w:hyperlink>
    </w:p>
    <w:p w14:paraId="40428BB5" w14:textId="77777777" w:rsidR="009076EC" w:rsidRDefault="005D25B3">
      <w:pPr>
        <w:rPr>
          <w:rFonts w:ascii="Times" w:hAnsi="Times" w:cs="Courier New"/>
        </w:rPr>
      </w:pPr>
      <w:r>
        <w:fldChar w:fldCharType="end"/>
      </w:r>
    </w:p>
    <w:p w14:paraId="53F66CC1" w14:textId="77777777" w:rsidR="009076EC" w:rsidRDefault="009076EC">
      <w:pPr>
        <w:rPr>
          <w:rFonts w:ascii="Times" w:hAnsi="Times" w:cs="Courier New"/>
        </w:rPr>
      </w:pPr>
    </w:p>
    <w:p w14:paraId="2FB70553" w14:textId="77777777" w:rsidR="009076EC" w:rsidRDefault="009076EC">
      <w:pPr>
        <w:rPr>
          <w:rFonts w:ascii="Times" w:hAnsi="Times" w:cs="Courier New"/>
        </w:rPr>
      </w:pPr>
    </w:p>
    <w:p w14:paraId="1B54197F" w14:textId="77777777" w:rsidR="009076EC" w:rsidRDefault="009076EC">
      <w:pPr>
        <w:rPr>
          <w:rFonts w:ascii="Times" w:hAnsi="Times" w:cs="Courier New"/>
        </w:rPr>
      </w:pPr>
    </w:p>
    <w:p w14:paraId="0462D689" w14:textId="77777777" w:rsidR="009076EC" w:rsidRDefault="009076EC">
      <w:pPr>
        <w:rPr>
          <w:rFonts w:ascii="Times" w:hAnsi="Times" w:cs="Courier New"/>
        </w:rPr>
      </w:pPr>
    </w:p>
    <w:p w14:paraId="5ECCFE7D" w14:textId="77777777" w:rsidR="009076EC" w:rsidRDefault="009076EC">
      <w:pPr>
        <w:rPr>
          <w:rFonts w:ascii="Times" w:hAnsi="Times" w:cs="Courier New"/>
        </w:rPr>
      </w:pPr>
    </w:p>
    <w:p w14:paraId="794BEE81" w14:textId="77777777" w:rsidR="009076EC" w:rsidRDefault="009076EC">
      <w:pPr>
        <w:rPr>
          <w:rFonts w:ascii="Times" w:hAnsi="Times" w:cs="Courier New"/>
        </w:rPr>
      </w:pPr>
    </w:p>
    <w:p w14:paraId="7109B6AF" w14:textId="77777777" w:rsidR="009076EC" w:rsidRDefault="009076EC">
      <w:pPr>
        <w:rPr>
          <w:rFonts w:ascii="Times" w:hAnsi="Times" w:cs="Courier New"/>
        </w:rPr>
      </w:pPr>
    </w:p>
    <w:p w14:paraId="1CB2401A" w14:textId="77777777" w:rsidR="009076EC" w:rsidRDefault="005D25B3">
      <w:pPr>
        <w:pStyle w:val="Heading1"/>
        <w:numPr>
          <w:ilvl w:val="0"/>
          <w:numId w:val="0"/>
        </w:numPr>
        <w:ind w:left="432"/>
      </w:pPr>
      <w:bookmarkStart w:id="0" w:name="_Toc91003714"/>
      <w:bookmarkEnd w:id="0"/>
      <w:r>
        <w:t>Revision History</w:t>
      </w:r>
    </w:p>
    <w:tbl>
      <w:tblPr>
        <w:tblW w:w="10050" w:type="dxa"/>
        <w:tblInd w:w="454" w:type="dxa"/>
        <w:tblBorders>
          <w:bottom w:val="single" w:sz="4" w:space="0" w:color="00000A"/>
          <w:insideH w:val="single" w:sz="4" w:space="0" w:color="00000A"/>
        </w:tblBorders>
        <w:tblCellMar>
          <w:top w:w="43" w:type="dxa"/>
          <w:left w:w="115" w:type="dxa"/>
          <w:bottom w:w="29" w:type="dxa"/>
          <w:right w:w="115" w:type="dxa"/>
        </w:tblCellMar>
        <w:tblLook w:val="0000" w:firstRow="0" w:lastRow="0" w:firstColumn="0" w:lastColumn="0" w:noHBand="0" w:noVBand="0"/>
      </w:tblPr>
      <w:tblGrid>
        <w:gridCol w:w="1233"/>
        <w:gridCol w:w="1212"/>
        <w:gridCol w:w="7605"/>
      </w:tblGrid>
      <w:tr w:rsidR="009076EC" w14:paraId="28674082" w14:textId="77777777">
        <w:trPr>
          <w:cantSplit/>
        </w:trPr>
        <w:tc>
          <w:tcPr>
            <w:tcW w:w="1233" w:type="dxa"/>
            <w:tcBorders>
              <w:bottom w:val="single" w:sz="4" w:space="0" w:color="00000A"/>
            </w:tcBorders>
            <w:shd w:val="clear" w:color="auto" w:fill="auto"/>
            <w:vAlign w:val="center"/>
          </w:tcPr>
          <w:p w14:paraId="7D51E7E7" w14:textId="77777777" w:rsidR="009076EC" w:rsidRDefault="005D25B3">
            <w:pPr>
              <w:rPr>
                <w:rFonts w:ascii="Times New Roman" w:hAnsi="Times New Roman"/>
                <w:b/>
              </w:rPr>
            </w:pPr>
            <w:r>
              <w:rPr>
                <w:rFonts w:ascii="Times New Roman" w:hAnsi="Times New Roman"/>
                <w:b/>
              </w:rPr>
              <w:t>Date</w:t>
            </w:r>
          </w:p>
        </w:tc>
        <w:tc>
          <w:tcPr>
            <w:tcW w:w="1212" w:type="dxa"/>
            <w:tcBorders>
              <w:bottom w:val="single" w:sz="4" w:space="0" w:color="00000A"/>
            </w:tcBorders>
            <w:shd w:val="clear" w:color="auto" w:fill="auto"/>
            <w:vAlign w:val="center"/>
          </w:tcPr>
          <w:p w14:paraId="4A3A8D8A" w14:textId="77777777" w:rsidR="009076EC" w:rsidRDefault="005D25B3">
            <w:pPr>
              <w:rPr>
                <w:rFonts w:ascii="Times New Roman" w:hAnsi="Times New Roman"/>
                <w:b/>
              </w:rPr>
            </w:pPr>
            <w:r>
              <w:rPr>
                <w:rFonts w:ascii="Times New Roman" w:hAnsi="Times New Roman"/>
                <w:b/>
              </w:rPr>
              <w:t>Owner</w:t>
            </w:r>
          </w:p>
        </w:tc>
        <w:tc>
          <w:tcPr>
            <w:tcW w:w="7605" w:type="dxa"/>
            <w:tcBorders>
              <w:bottom w:val="single" w:sz="4" w:space="0" w:color="00000A"/>
            </w:tcBorders>
            <w:shd w:val="clear" w:color="auto" w:fill="auto"/>
            <w:vAlign w:val="center"/>
          </w:tcPr>
          <w:p w14:paraId="4354D474" w14:textId="77777777" w:rsidR="009076EC" w:rsidRDefault="005D25B3">
            <w:pPr>
              <w:rPr>
                <w:rFonts w:ascii="Times New Roman" w:hAnsi="Times New Roman"/>
                <w:b/>
              </w:rPr>
            </w:pPr>
            <w:r>
              <w:rPr>
                <w:rFonts w:ascii="Times New Roman" w:hAnsi="Times New Roman"/>
                <w:b/>
              </w:rPr>
              <w:t>Description</w:t>
            </w:r>
          </w:p>
        </w:tc>
      </w:tr>
      <w:tr w:rsidR="009076EC" w14:paraId="5AA36B46"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C2270F4"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4/15/2021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053FD2E"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jayaprak</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124C4EC" w14:textId="77777777" w:rsidR="009076EC" w:rsidRDefault="005D25B3">
            <w:pPr>
              <w:pStyle w:val="Header"/>
              <w:tabs>
                <w:tab w:val="left" w:pos="360"/>
              </w:tabs>
              <w:spacing w:after="0" w:line="240" w:lineRule="auto"/>
              <w:rPr>
                <w:rFonts w:ascii="Times New Roman" w:hAnsi="Times New Roman"/>
              </w:rPr>
            </w:pPr>
            <w:r>
              <w:rPr>
                <w:rFonts w:ascii="Times New Roman" w:hAnsi="Times New Roman"/>
              </w:rPr>
              <w:t>Copied from Combophy spec</w:t>
            </w:r>
          </w:p>
        </w:tc>
      </w:tr>
      <w:tr w:rsidR="009076EC" w14:paraId="4963E93C"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4A573897"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4/15/2021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0F22E2BC"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jayaprak</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4860ECA9" w14:textId="77777777" w:rsidR="009076EC" w:rsidRDefault="005D25B3">
            <w:pPr>
              <w:rPr>
                <w:rFonts w:asciiTheme="minorHAnsi" w:hAnsiTheme="minorHAnsi" w:cstheme="minorHAnsi"/>
              </w:rPr>
            </w:pPr>
            <w:r>
              <w:rPr>
                <w:rFonts w:ascii="Times New Roman" w:hAnsi="Times New Roman"/>
              </w:rPr>
              <w:t xml:space="preserve">Removed VDA_gen and d5 bias blocks. csrPhyModeSel pin is made as noconn and </w:t>
            </w:r>
            <w:ins w:id="1" w:author="John Fisher" w:date="2020-12-02T11:55:00Z">
              <w:r>
                <w:rPr>
                  <w:rFonts w:cstheme="minorHAnsi"/>
                </w:rPr>
                <w:t>csrPhyModeSelATO</w:t>
              </w:r>
            </w:ins>
            <w:r>
              <w:rPr>
                <w:rFonts w:cstheme="minorHAnsi"/>
              </w:rPr>
              <w:t xml:space="preserve"> is connected to </w:t>
            </w:r>
            <w:ins w:id="2" w:author="John Fisher" w:date="2020-12-02T11:55:00Z">
              <w:r>
                <w:rPr>
                  <w:rFonts w:cstheme="minorHAnsi"/>
                </w:rPr>
                <w:t>(</w:t>
              </w:r>
            </w:ins>
            <w:ins w:id="3" w:author="John Fisher" w:date="2020-12-02T12:04:00Z">
              <w:r>
                <w:rPr>
                  <w:rFonts w:cstheme="minorHAnsi"/>
                  <w:b/>
                  <w:bCs/>
                </w:rPr>
                <w:t>NOT</w:t>
              </w:r>
            </w:ins>
            <w:r>
              <w:rPr>
                <w:rFonts w:cstheme="minorHAnsi"/>
              </w:rPr>
              <w:t xml:space="preserve"> </w:t>
            </w:r>
            <w:ins w:id="4" w:author="John Fisher" w:date="2020-12-02T11:55:00Z">
              <w:r>
                <w:rPr>
                  <w:rFonts w:cstheme="minorHAnsi"/>
                </w:rPr>
                <w:t>csrReserved[1]</w:t>
              </w:r>
            </w:ins>
            <w:r>
              <w:rPr>
                <w:rFonts w:cstheme="minorHAnsi"/>
              </w:rPr>
              <w:t xml:space="preserve">). Removed Vregvsh and VregDAC blocks. </w:t>
            </w:r>
          </w:p>
        </w:tc>
      </w:tr>
      <w:tr w:rsidR="009076EC" w14:paraId="233CDCAF"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8F77479" w14:textId="77777777" w:rsidR="009076EC" w:rsidRDefault="005D25B3">
            <w:pPr>
              <w:tabs>
                <w:tab w:val="left" w:pos="360"/>
              </w:tabs>
              <w:spacing w:after="0" w:line="240" w:lineRule="auto"/>
              <w:rPr>
                <w:rFonts w:ascii="Times New Roman" w:hAnsi="Times New Roman"/>
              </w:rPr>
            </w:pPr>
            <w:r>
              <w:rPr>
                <w:rFonts w:ascii="Times New Roman" w:hAnsi="Times New Roman"/>
              </w:rPr>
              <w:t>07/07/2021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83BF8FB"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5FCBA9C5" w14:textId="77777777" w:rsidR="009076EC" w:rsidRDefault="005D25B3">
            <w:pPr>
              <w:pStyle w:val="Header"/>
              <w:tabs>
                <w:tab w:val="left" w:pos="360"/>
              </w:tabs>
              <w:spacing w:after="0" w:line="240" w:lineRule="auto"/>
              <w:rPr>
                <w:rFonts w:ascii="Times New Roman" w:hAnsi="Times New Roman"/>
              </w:rPr>
            </w:pPr>
            <w:ins w:id="5" w:author="John Fisher" w:date="2020-12-02T11:55:00Z">
              <w:r>
                <w:rPr>
                  <w:rFonts w:cstheme="minorHAnsi"/>
                </w:rPr>
                <w:t>csrPhyModeSelATO</w:t>
              </w:r>
            </w:ins>
            <w:r>
              <w:rPr>
                <w:rFonts w:cstheme="minorHAnsi"/>
              </w:rPr>
              <w:t xml:space="preserve"> is connected to Tielo cell</w:t>
            </w:r>
          </w:p>
        </w:tc>
      </w:tr>
      <w:tr w:rsidR="009076EC" w14:paraId="3C89F308"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0EAF18D" w14:textId="77777777" w:rsidR="009076EC" w:rsidRDefault="005D25B3">
            <w:pPr>
              <w:tabs>
                <w:tab w:val="left" w:pos="360"/>
              </w:tabs>
              <w:spacing w:after="0" w:line="240" w:lineRule="auto"/>
              <w:rPr>
                <w:rFonts w:ascii="Times New Roman" w:hAnsi="Times New Roman"/>
              </w:rPr>
            </w:pPr>
            <w:r>
              <w:rPr>
                <w:rFonts w:ascii="Times New Roman" w:hAnsi="Times New Roman"/>
              </w:rPr>
              <w:t>07/08/2021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00418F1C"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E1BD366" w14:textId="77777777" w:rsidR="009076EC" w:rsidRDefault="005D25B3">
            <w:pPr>
              <w:pStyle w:val="Header"/>
              <w:tabs>
                <w:tab w:val="left" w:pos="360"/>
              </w:tabs>
              <w:spacing w:after="0" w:line="240" w:lineRule="auto"/>
              <w:rPr>
                <w:rFonts w:ascii="Times New Roman" w:hAnsi="Times New Roman"/>
              </w:rPr>
            </w:pPr>
            <w:r>
              <w:rPr>
                <w:rFonts w:ascii="Times New Roman" w:hAnsi="Times New Roman"/>
              </w:rPr>
              <w:t xml:space="preserve">PwrOkVDD is 0, then output is Z. </w:t>
            </w:r>
          </w:p>
        </w:tc>
      </w:tr>
      <w:tr w:rsidR="009076EC" w14:paraId="54574A2A"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33D4F41" w14:textId="77777777" w:rsidR="009076EC" w:rsidRDefault="005D25B3">
            <w:pPr>
              <w:tabs>
                <w:tab w:val="left" w:pos="360"/>
              </w:tabs>
              <w:spacing w:after="0" w:line="240" w:lineRule="auto"/>
              <w:rPr>
                <w:rFonts w:ascii="Times New Roman" w:hAnsi="Times New Roman"/>
              </w:rPr>
            </w:pPr>
            <w:r>
              <w:rPr>
                <w:rFonts w:ascii="Times New Roman" w:hAnsi="Times New Roman"/>
              </w:rPr>
              <w:t>07/26/2021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2161FD2"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5CF7F67" w14:textId="77777777" w:rsidR="009076EC" w:rsidRDefault="005D25B3">
            <w:pPr>
              <w:pStyle w:val="Header"/>
              <w:tabs>
                <w:tab w:val="left" w:pos="360"/>
              </w:tabs>
              <w:spacing w:after="0" w:line="240" w:lineRule="auto"/>
              <w:rPr>
                <w:rFonts w:ascii="Times New Roman" w:hAnsi="Times New Roman"/>
              </w:rPr>
            </w:pPr>
            <w:r>
              <w:rPr>
                <w:rFonts w:ascii="Times New Roman" w:hAnsi="Times New Roman"/>
              </w:rPr>
              <w:t>Truth table updated</w:t>
            </w:r>
          </w:p>
        </w:tc>
      </w:tr>
      <w:tr w:rsidR="009076EC" w14:paraId="39A375B0"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3C50C7E" w14:textId="77777777" w:rsidR="009076EC" w:rsidRDefault="005D25B3">
            <w:pPr>
              <w:tabs>
                <w:tab w:val="left" w:pos="360"/>
              </w:tabs>
              <w:spacing w:after="0" w:line="240" w:lineRule="auto"/>
              <w:rPr>
                <w:rFonts w:ascii="Times New Roman" w:hAnsi="Times New Roman"/>
              </w:rPr>
            </w:pPr>
            <w:r>
              <w:rPr>
                <w:rFonts w:ascii="Times New Roman" w:hAnsi="Times New Roman"/>
              </w:rPr>
              <w:t>07/28/2021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97D1272"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E395CA2" w14:textId="77777777" w:rsidR="009076EC" w:rsidRDefault="005D25B3">
            <w:pPr>
              <w:pStyle w:val="Header"/>
              <w:tabs>
                <w:tab w:val="left" w:pos="360"/>
              </w:tabs>
              <w:spacing w:after="0" w:line="240" w:lineRule="auto"/>
              <w:rPr>
                <w:rFonts w:ascii="Times New Roman" w:hAnsi="Times New Roman"/>
              </w:rPr>
            </w:pPr>
            <w:r>
              <w:rPr>
                <w:rFonts w:ascii="Times New Roman" w:hAnsi="Times New Roman"/>
                <w:color w:val="172B4D"/>
                <w:shd w:val="clear" w:color="auto" w:fill="FFFFFF"/>
              </w:rPr>
              <w:t>VIO_PwrOkATO and VIO_AnalogTestBus removed</w:t>
            </w:r>
          </w:p>
        </w:tc>
      </w:tr>
      <w:tr w:rsidR="009076EC" w14:paraId="10331BEC"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4EE6BBAD" w14:textId="77777777" w:rsidR="009076EC" w:rsidRDefault="005D25B3">
            <w:pPr>
              <w:tabs>
                <w:tab w:val="left" w:pos="360"/>
              </w:tabs>
              <w:spacing w:after="0" w:line="240" w:lineRule="auto"/>
              <w:rPr>
                <w:rFonts w:ascii="Times New Roman" w:hAnsi="Times New Roman"/>
              </w:rPr>
            </w:pPr>
            <w:r>
              <w:rPr>
                <w:rFonts w:ascii="Times New Roman" w:hAnsi="Times New Roman"/>
              </w:rPr>
              <w:t>12/21/2021</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04BAB46B" w14:textId="77777777" w:rsidR="009076EC" w:rsidRDefault="005D25B3">
            <w:pPr>
              <w:tabs>
                <w:tab w:val="left" w:pos="360"/>
              </w:tabs>
              <w:spacing w:after="0" w:line="240" w:lineRule="auto"/>
              <w:jc w:val="center"/>
              <w:rPr>
                <w:rFonts w:ascii="Times New Roman" w:hAnsi="Times New Roman"/>
              </w:rPr>
            </w:pPr>
            <w:r>
              <w:rPr>
                <w:rFonts w:ascii="Times New Roman" w:hAnsi="Times New Roman"/>
              </w:rPr>
              <w:t>Bapna</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09A814D0" w14:textId="77777777" w:rsidR="009076EC" w:rsidRDefault="005D25B3">
            <w:pPr>
              <w:pStyle w:val="Header"/>
              <w:tabs>
                <w:tab w:val="left" w:pos="360"/>
              </w:tabs>
              <w:spacing w:after="0" w:line="240" w:lineRule="auto"/>
              <w:rPr>
                <w:rFonts w:ascii="Times New Roman" w:hAnsi="Times New Roman"/>
              </w:rPr>
            </w:pPr>
            <w:r>
              <w:rPr>
                <w:rFonts w:ascii="Times New Roman" w:hAnsi="Times New Roman"/>
              </w:rPr>
              <w:t>Updated scan_mode/iddq_mode gating details</w:t>
            </w:r>
          </w:p>
        </w:tc>
      </w:tr>
      <w:tr w:rsidR="009076EC" w14:paraId="4DBD03CF"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3C2F498" w14:textId="450E35BB" w:rsidR="009076EC" w:rsidRDefault="005D25B3">
            <w:pPr>
              <w:tabs>
                <w:tab w:val="left" w:pos="360"/>
              </w:tabs>
              <w:spacing w:after="0" w:line="240" w:lineRule="auto"/>
              <w:rPr>
                <w:rFonts w:ascii="Times New Roman" w:hAnsi="Times New Roman"/>
              </w:rPr>
            </w:pPr>
            <w:r>
              <w:rPr>
                <w:rFonts w:ascii="Times New Roman" w:hAnsi="Times New Roman"/>
              </w:rPr>
              <w:t>01/07/2022</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92E261D" w14:textId="31D611D7" w:rsidR="009076EC" w:rsidRDefault="005D25B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A78F789" w14:textId="5F4B469E" w:rsidR="009076EC" w:rsidRDefault="005D25B3">
            <w:pPr>
              <w:pStyle w:val="Header"/>
              <w:tabs>
                <w:tab w:val="left" w:pos="360"/>
              </w:tabs>
              <w:spacing w:after="0" w:line="240" w:lineRule="auto"/>
              <w:rPr>
                <w:rFonts w:ascii="Times New Roman" w:hAnsi="Times New Roman"/>
              </w:rPr>
            </w:pPr>
            <w:r>
              <w:rPr>
                <w:rFonts w:ascii="Times New Roman" w:hAnsi="Times New Roman"/>
              </w:rPr>
              <w:t>rxdq_offgen description updated</w:t>
            </w:r>
          </w:p>
        </w:tc>
      </w:tr>
      <w:tr w:rsidR="009076EC" w14:paraId="1DC4F6EC"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747E926" w14:textId="4C7A2FC0" w:rsidR="009076EC" w:rsidRDefault="00D85703">
            <w:pPr>
              <w:tabs>
                <w:tab w:val="left" w:pos="360"/>
              </w:tabs>
              <w:spacing w:after="0" w:line="240" w:lineRule="auto"/>
              <w:rPr>
                <w:rFonts w:ascii="Times New Roman" w:hAnsi="Times New Roman"/>
              </w:rPr>
            </w:pPr>
            <w:r>
              <w:rPr>
                <w:rFonts w:ascii="Times New Roman" w:hAnsi="Times New Roman"/>
              </w:rPr>
              <w:t>01/10/2022</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4CC8458C" w14:textId="692164CE" w:rsidR="009076EC" w:rsidRDefault="00D8570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A20F788" w14:textId="4C2500E1" w:rsidR="009076EC" w:rsidRDefault="00D85703">
            <w:pPr>
              <w:pStyle w:val="Header"/>
              <w:tabs>
                <w:tab w:val="left" w:pos="360"/>
              </w:tabs>
              <w:spacing w:after="0" w:line="240" w:lineRule="auto"/>
              <w:rPr>
                <w:rFonts w:ascii="Times New Roman" w:hAnsi="Times New Roman"/>
              </w:rPr>
            </w:pPr>
            <w:r>
              <w:rPr>
                <w:rFonts w:ascii="Times New Roman" w:hAnsi="Times New Roman"/>
              </w:rPr>
              <w:t xml:space="preserve">Removed </w:t>
            </w:r>
            <w:r w:rsidRPr="00D85703">
              <w:rPr>
                <w:rFonts w:ascii="Times New Roman" w:hAnsi="Times New Roman"/>
                <w:color w:val="242424"/>
                <w:shd w:val="clear" w:color="auto" w:fill="FFFFFF"/>
              </w:rPr>
              <w:t>csrRxDFETap3Sel[3:0], csrRxDFETap4Sel[3:0], csrRxCtleCtrl[1:0], csrRxAttenCtrl[3:0]</w:t>
            </w:r>
            <w:r>
              <w:rPr>
                <w:rFonts w:ascii="Times New Roman" w:hAnsi="Times New Roman"/>
                <w:color w:val="242424"/>
                <w:shd w:val="clear" w:color="auto" w:fill="FFFFFF"/>
              </w:rPr>
              <w:t xml:space="preserve">, </w:t>
            </w:r>
            <w:r w:rsidRPr="00D85703">
              <w:rPr>
                <w:rFonts w:eastAsia="Times New Roman" w:cs="Calibri"/>
                <w:color w:val="000000"/>
                <w:sz w:val="20"/>
              </w:rPr>
              <w:t>csrAnalogOutEn</w:t>
            </w:r>
            <w:r w:rsidR="00BE1056">
              <w:rPr>
                <w:rFonts w:eastAsia="Times New Roman" w:cs="Calibri"/>
                <w:color w:val="000000"/>
                <w:sz w:val="20"/>
              </w:rPr>
              <w:t>,</w:t>
            </w:r>
            <w:r w:rsidRPr="00D85703">
              <w:rPr>
                <w:rFonts w:eastAsia="Times New Roman" w:cs="Calibri"/>
                <w:color w:val="000000"/>
                <w:sz w:val="20"/>
              </w:rPr>
              <w:t xml:space="preserve"> csrPhyModeSel</w:t>
            </w:r>
            <w:r w:rsidR="00BE1056">
              <w:rPr>
                <w:rFonts w:eastAsia="Times New Roman" w:cs="Calibri"/>
                <w:color w:val="000000"/>
                <w:sz w:val="20"/>
              </w:rPr>
              <w:t xml:space="preserve"> and </w:t>
            </w:r>
            <w:r w:rsidR="00BE1056" w:rsidRPr="00BE1056">
              <w:rPr>
                <w:rFonts w:eastAsia="Times New Roman" w:cs="Calibri"/>
                <w:color w:val="000000" w:themeColor="text1"/>
                <w:sz w:val="20"/>
                <w:szCs w:val="20"/>
              </w:rPr>
              <w:t>csrPhyModeSelATO</w:t>
            </w:r>
            <w:r w:rsidR="00BE1056">
              <w:rPr>
                <w:rFonts w:eastAsia="Times New Roman" w:cs="Calibri"/>
                <w:color w:val="000000" w:themeColor="text1"/>
                <w:sz w:val="20"/>
                <w:szCs w:val="20"/>
              </w:rPr>
              <w:t xml:space="preserve"> pins</w:t>
            </w:r>
          </w:p>
        </w:tc>
      </w:tr>
      <w:tr w:rsidR="009076EC" w14:paraId="383C4387"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8417F65" w14:textId="0D40D013" w:rsidR="009076EC" w:rsidRDefault="00AA6A67">
            <w:pPr>
              <w:tabs>
                <w:tab w:val="left" w:pos="360"/>
              </w:tabs>
              <w:spacing w:after="0" w:line="240" w:lineRule="auto"/>
              <w:rPr>
                <w:rFonts w:ascii="Times New Roman" w:hAnsi="Times New Roman"/>
              </w:rPr>
            </w:pPr>
            <w:r>
              <w:rPr>
                <w:rFonts w:ascii="Times New Roman" w:hAnsi="Times New Roman"/>
              </w:rPr>
              <w:t>01/18/2022</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3C1205A" w14:textId="6AC22080" w:rsidR="009076EC" w:rsidRDefault="00AA6A67">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530314A8" w14:textId="1DB23983" w:rsidR="009076EC" w:rsidRDefault="00AA6A67">
            <w:pPr>
              <w:pStyle w:val="Header"/>
              <w:tabs>
                <w:tab w:val="left" w:pos="360"/>
              </w:tabs>
              <w:spacing w:after="0" w:line="240" w:lineRule="auto"/>
              <w:rPr>
                <w:rFonts w:ascii="Times New Roman" w:hAnsi="Times New Roman"/>
              </w:rPr>
            </w:pPr>
            <w:r>
              <w:rPr>
                <w:rFonts w:ascii="Times New Roman" w:hAnsi="Times New Roman"/>
              </w:rPr>
              <w:t>Cleaned up the spec doc by removing striked out items</w:t>
            </w:r>
          </w:p>
        </w:tc>
      </w:tr>
      <w:tr w:rsidR="009076EC" w14:paraId="757D9577" w14:textId="77777777">
        <w:trPr>
          <w:cantSplit/>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AF76B5B" w14:textId="34862F3F" w:rsidR="009076EC" w:rsidRDefault="002874E3">
            <w:pPr>
              <w:tabs>
                <w:tab w:val="left" w:pos="360"/>
              </w:tabs>
              <w:spacing w:after="0" w:line="240" w:lineRule="auto"/>
              <w:rPr>
                <w:rFonts w:ascii="Times New Roman" w:hAnsi="Times New Roman"/>
              </w:rPr>
            </w:pPr>
            <w:r>
              <w:rPr>
                <w:rFonts w:ascii="Times New Roman" w:hAnsi="Times New Roman"/>
              </w:rPr>
              <w:t>02/14/2022</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00DE6FAF" w14:textId="15F9DFFF" w:rsidR="009076EC" w:rsidRDefault="002874E3">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06F3628" w14:textId="242B5AD1" w:rsidR="009076EC" w:rsidRDefault="002874E3">
            <w:pPr>
              <w:pStyle w:val="Header"/>
              <w:tabs>
                <w:tab w:val="left" w:pos="360"/>
              </w:tabs>
              <w:spacing w:after="0" w:line="240" w:lineRule="auto"/>
              <w:rPr>
                <w:rFonts w:ascii="Times New Roman" w:hAnsi="Times New Roman"/>
              </w:rPr>
            </w:pPr>
            <w:r>
              <w:rPr>
                <w:rFonts w:ascii="Times New Roman" w:hAnsi="Times New Roman"/>
              </w:rPr>
              <w:t>Updated the description of PwrOkVdd pin</w:t>
            </w:r>
          </w:p>
        </w:tc>
      </w:tr>
      <w:tr w:rsidR="009076EC" w14:paraId="12B0D661" w14:textId="77777777">
        <w:trPr>
          <w:cantSplit/>
          <w:trHeight w:val="27"/>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DDBE20D" w14:textId="1BF60450" w:rsidR="009076EC" w:rsidRDefault="00BE1DAB">
            <w:pPr>
              <w:tabs>
                <w:tab w:val="left" w:pos="360"/>
              </w:tabs>
              <w:spacing w:after="0" w:line="240" w:lineRule="auto"/>
              <w:rPr>
                <w:rFonts w:ascii="Times New Roman" w:hAnsi="Times New Roman"/>
              </w:rPr>
            </w:pPr>
            <w:r>
              <w:rPr>
                <w:rFonts w:ascii="Times New Roman" w:hAnsi="Times New Roman"/>
              </w:rPr>
              <w:t>04/13/2022</w:t>
            </w: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77BF540" w14:textId="10FF8779" w:rsidR="009076EC" w:rsidRDefault="00BE1DAB">
            <w:pPr>
              <w:tabs>
                <w:tab w:val="left" w:pos="360"/>
              </w:tabs>
              <w:spacing w:after="0" w:line="240" w:lineRule="auto"/>
              <w:jc w:val="center"/>
              <w:rPr>
                <w:rFonts w:ascii="Times New Roman" w:hAnsi="Times New Roman"/>
              </w:rPr>
            </w:pPr>
            <w:r>
              <w:rPr>
                <w:rFonts w:ascii="Times New Roman" w:hAnsi="Times New Roman"/>
              </w:rPr>
              <w:t>Upsingh</w:t>
            </w: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597C5AB6" w14:textId="35F97933" w:rsidR="009076EC" w:rsidRDefault="00BE1DAB">
            <w:pPr>
              <w:pStyle w:val="Header"/>
              <w:tabs>
                <w:tab w:val="left" w:pos="360"/>
              </w:tabs>
              <w:spacing w:after="0" w:line="240" w:lineRule="auto"/>
              <w:rPr>
                <w:rFonts w:ascii="Times New Roman" w:hAnsi="Times New Roman"/>
              </w:rPr>
            </w:pPr>
            <w:r>
              <w:rPr>
                <w:rFonts w:ascii="Times New Roman" w:hAnsi="Times New Roman"/>
              </w:rPr>
              <w:t>Updated schematic hierarchical name section in ATO Functionality table</w:t>
            </w:r>
          </w:p>
        </w:tc>
      </w:tr>
      <w:tr w:rsidR="009076EC" w14:paraId="3F5AED7D" w14:textId="77777777">
        <w:trPr>
          <w:cantSplit/>
          <w:trHeight w:val="27"/>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51D0E0C" w14:textId="77777777" w:rsidR="009076EC" w:rsidRDefault="009076EC">
            <w:pPr>
              <w:tabs>
                <w:tab w:val="left" w:pos="360"/>
              </w:tabs>
              <w:spacing w:after="0" w:line="240" w:lineRule="auto"/>
              <w:rPr>
                <w:rFonts w:ascii="Times New Roman" w:hAnsi="Times New Roman"/>
              </w:rPr>
            </w:pP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66B0AEC9" w14:textId="77777777" w:rsidR="009076EC" w:rsidRDefault="009076EC">
            <w:pPr>
              <w:tabs>
                <w:tab w:val="left" w:pos="360"/>
              </w:tabs>
              <w:spacing w:after="0" w:line="240" w:lineRule="auto"/>
              <w:jc w:val="center"/>
              <w:rPr>
                <w:rFonts w:ascii="Times New Roman" w:hAnsi="Times New Roman"/>
              </w:rPr>
            </w:pP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32E395A" w14:textId="77777777" w:rsidR="009076EC" w:rsidRDefault="009076EC">
            <w:pPr>
              <w:pStyle w:val="Header"/>
              <w:tabs>
                <w:tab w:val="left" w:pos="360"/>
              </w:tabs>
              <w:spacing w:after="0" w:line="240" w:lineRule="auto"/>
              <w:rPr>
                <w:rFonts w:ascii="Times New Roman" w:hAnsi="Times New Roman"/>
              </w:rPr>
            </w:pPr>
          </w:p>
        </w:tc>
      </w:tr>
      <w:tr w:rsidR="009076EC" w14:paraId="26FB7D95" w14:textId="77777777">
        <w:trPr>
          <w:cantSplit/>
          <w:trHeight w:val="27"/>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E55AC4E" w14:textId="77777777" w:rsidR="009076EC" w:rsidRDefault="009076EC">
            <w:pPr>
              <w:tabs>
                <w:tab w:val="left" w:pos="360"/>
              </w:tabs>
              <w:spacing w:after="0" w:line="240" w:lineRule="auto"/>
              <w:rPr>
                <w:rFonts w:ascii="Times New Roman" w:hAnsi="Times New Roman"/>
              </w:rPr>
            </w:pP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57BFE248" w14:textId="77777777" w:rsidR="009076EC" w:rsidRDefault="009076EC">
            <w:pPr>
              <w:tabs>
                <w:tab w:val="left" w:pos="360"/>
              </w:tabs>
              <w:spacing w:after="0" w:line="240" w:lineRule="auto"/>
              <w:jc w:val="center"/>
              <w:rPr>
                <w:rFonts w:ascii="Times New Roman" w:hAnsi="Times New Roman"/>
              </w:rPr>
            </w:pP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7758DBF7" w14:textId="77777777" w:rsidR="009076EC" w:rsidRDefault="009076EC">
            <w:pPr>
              <w:pStyle w:val="Header"/>
              <w:tabs>
                <w:tab w:val="left" w:pos="360"/>
              </w:tabs>
              <w:spacing w:after="0" w:line="240" w:lineRule="auto"/>
              <w:rPr>
                <w:rFonts w:ascii="Times New Roman" w:hAnsi="Times New Roman"/>
              </w:rPr>
            </w:pPr>
          </w:p>
        </w:tc>
      </w:tr>
      <w:tr w:rsidR="009076EC" w14:paraId="0EBE4910" w14:textId="77777777">
        <w:trPr>
          <w:cantSplit/>
          <w:trHeight w:val="27"/>
        </w:trPr>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190D7182" w14:textId="77777777" w:rsidR="009076EC" w:rsidRDefault="009076EC">
            <w:pPr>
              <w:tabs>
                <w:tab w:val="left" w:pos="360"/>
              </w:tabs>
              <w:spacing w:after="0" w:line="240" w:lineRule="auto"/>
              <w:rPr>
                <w:rFonts w:ascii="Times New Roman" w:hAnsi="Times New Roman"/>
              </w:rPr>
            </w:pPr>
          </w:p>
        </w:tc>
        <w:tc>
          <w:tcPr>
            <w:tcW w:w="1212"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33C83A6E" w14:textId="77777777" w:rsidR="009076EC" w:rsidRDefault="009076EC">
            <w:pPr>
              <w:tabs>
                <w:tab w:val="left" w:pos="360"/>
              </w:tabs>
              <w:spacing w:after="0" w:line="240" w:lineRule="auto"/>
              <w:jc w:val="center"/>
              <w:rPr>
                <w:rFonts w:ascii="Times New Roman" w:hAnsi="Times New Roman"/>
              </w:rPr>
            </w:pPr>
          </w:p>
        </w:tc>
        <w:tc>
          <w:tcPr>
            <w:tcW w:w="7605" w:type="dxa"/>
            <w:tcBorders>
              <w:top w:val="single" w:sz="4" w:space="0" w:color="00000A"/>
              <w:left w:val="single" w:sz="4" w:space="0" w:color="00000A"/>
              <w:bottom w:val="single" w:sz="4" w:space="0" w:color="00000A"/>
              <w:right w:val="single" w:sz="4" w:space="0" w:color="00000A"/>
            </w:tcBorders>
            <w:shd w:val="clear" w:color="auto" w:fill="auto"/>
            <w:tcMar>
              <w:left w:w="105" w:type="dxa"/>
            </w:tcMar>
            <w:vAlign w:val="center"/>
          </w:tcPr>
          <w:p w14:paraId="23765C43" w14:textId="77777777" w:rsidR="009076EC" w:rsidRDefault="009076EC">
            <w:pPr>
              <w:pStyle w:val="Header"/>
              <w:tabs>
                <w:tab w:val="left" w:pos="360"/>
              </w:tabs>
              <w:spacing w:after="0" w:line="240" w:lineRule="auto"/>
              <w:rPr>
                <w:rFonts w:ascii="Times New Roman" w:hAnsi="Times New Roman"/>
              </w:rPr>
            </w:pPr>
          </w:p>
        </w:tc>
      </w:tr>
    </w:tbl>
    <w:p w14:paraId="3505B2AB" w14:textId="77777777" w:rsidR="009076EC" w:rsidRDefault="009076EC">
      <w:pPr>
        <w:pStyle w:val="NoSpacing"/>
      </w:pPr>
    </w:p>
    <w:p w14:paraId="36A42B61" w14:textId="77777777" w:rsidR="009076EC" w:rsidRDefault="009076EC">
      <w:pPr>
        <w:pStyle w:val="NoSpacing"/>
      </w:pPr>
    </w:p>
    <w:p w14:paraId="5320F93C" w14:textId="77777777" w:rsidR="009076EC" w:rsidRDefault="009076EC">
      <w:pPr>
        <w:pStyle w:val="NoSpacing"/>
      </w:pPr>
    </w:p>
    <w:p w14:paraId="33065A33" w14:textId="77777777" w:rsidR="009076EC" w:rsidRDefault="009076EC">
      <w:pPr>
        <w:pStyle w:val="NoSpacing"/>
      </w:pPr>
    </w:p>
    <w:p w14:paraId="15BF237B" w14:textId="77777777" w:rsidR="009076EC" w:rsidRDefault="009076EC">
      <w:pPr>
        <w:pStyle w:val="NoSpacing"/>
      </w:pPr>
    </w:p>
    <w:p w14:paraId="60C0EE10" w14:textId="77777777" w:rsidR="009076EC" w:rsidRDefault="009076EC">
      <w:pPr>
        <w:pStyle w:val="NoSpacing"/>
      </w:pPr>
    </w:p>
    <w:p w14:paraId="6479C77C" w14:textId="77777777" w:rsidR="009076EC" w:rsidRDefault="009076EC">
      <w:pPr>
        <w:pStyle w:val="NoSpacing"/>
      </w:pPr>
    </w:p>
    <w:p w14:paraId="2EE6BA90" w14:textId="77777777" w:rsidR="009076EC" w:rsidRDefault="009076EC">
      <w:pPr>
        <w:pStyle w:val="NoSpacing"/>
      </w:pPr>
    </w:p>
    <w:p w14:paraId="648FE9F9" w14:textId="77777777" w:rsidR="009076EC" w:rsidRDefault="009076EC">
      <w:pPr>
        <w:pStyle w:val="NoSpacing"/>
      </w:pPr>
    </w:p>
    <w:p w14:paraId="000FD020" w14:textId="77777777" w:rsidR="009076EC" w:rsidRDefault="009076EC">
      <w:pPr>
        <w:pStyle w:val="NoSpacing"/>
      </w:pPr>
    </w:p>
    <w:p w14:paraId="79B006DB" w14:textId="77777777" w:rsidR="009076EC" w:rsidRDefault="009076EC">
      <w:pPr>
        <w:pStyle w:val="NoSpacing"/>
      </w:pPr>
    </w:p>
    <w:p w14:paraId="7103F857" w14:textId="77777777" w:rsidR="009076EC" w:rsidRDefault="009076EC">
      <w:pPr>
        <w:pStyle w:val="NoSpacing"/>
      </w:pPr>
    </w:p>
    <w:p w14:paraId="405B281A" w14:textId="77777777" w:rsidR="009076EC" w:rsidRDefault="005D25B3">
      <w:pPr>
        <w:pStyle w:val="Heading1"/>
        <w:numPr>
          <w:ilvl w:val="0"/>
          <w:numId w:val="2"/>
        </w:numPr>
        <w:rPr>
          <w:rFonts w:ascii="Times New Roman" w:hAnsi="Times New Roman"/>
        </w:rPr>
      </w:pPr>
      <w:bookmarkStart w:id="6" w:name="_Toc91003715"/>
      <w:bookmarkEnd w:id="6"/>
      <w:r>
        <w:rPr>
          <w:rFonts w:ascii="Times New Roman" w:hAnsi="Times New Roman"/>
        </w:rPr>
        <w:t>Functional Outline</w:t>
      </w:r>
    </w:p>
    <w:p w14:paraId="041E4916" w14:textId="77777777" w:rsidR="009076EC" w:rsidRDefault="005D25B3">
      <w:pPr>
        <w:pStyle w:val="Heading2"/>
        <w:numPr>
          <w:ilvl w:val="1"/>
          <w:numId w:val="2"/>
        </w:numPr>
        <w:rPr>
          <w:rFonts w:ascii="Times New Roman" w:hAnsi="Times New Roman"/>
          <w:i w:val="0"/>
        </w:rPr>
      </w:pPr>
      <w:bookmarkStart w:id="7" w:name="_Toc91003716"/>
      <w:bookmarkEnd w:id="7"/>
      <w:r>
        <w:rPr>
          <w:rFonts w:ascii="Times New Roman" w:hAnsi="Times New Roman"/>
          <w:i w:val="0"/>
        </w:rPr>
        <w:t>Overview</w:t>
      </w:r>
    </w:p>
    <w:p w14:paraId="18E68A17" w14:textId="77777777" w:rsidR="009076EC" w:rsidRDefault="005D25B3">
      <w:pPr>
        <w:pStyle w:val="NoSpacing"/>
      </w:pPr>
      <w:r>
        <w:t>The Analog Test Output (ATO) CKT macro provides access to a variety of analog signals for testing coverage, silicon evaluation, and lab debug. The output of this macro is the BP_ATO bump. As such, the macro contains all necessary ESD protection for this bump as well as access to all analog signals of interest from CKT macros.</w:t>
      </w:r>
    </w:p>
    <w:p w14:paraId="5F4C5791" w14:textId="77777777" w:rsidR="009076EC" w:rsidRDefault="009076EC">
      <w:pPr>
        <w:pStyle w:val="NoSpacing"/>
      </w:pPr>
    </w:p>
    <w:p w14:paraId="0EC82CE5" w14:textId="77777777" w:rsidR="009076EC" w:rsidRDefault="005D25B3">
      <w:pPr>
        <w:pStyle w:val="NoSpacing"/>
      </w:pPr>
      <w:r>
        <w:t>The macro contains copies of blocks whose outputs are important to be able to monitor and who are are not readily accessible in the hard macro with the BP_ATO bump. The copies of blocks included internal to the ATO macro include:</w:t>
      </w:r>
    </w:p>
    <w:p w14:paraId="306F1127" w14:textId="77777777" w:rsidR="009076EC" w:rsidRDefault="005D25B3">
      <w:pPr>
        <w:pStyle w:val="NoSpacing"/>
        <w:numPr>
          <w:ilvl w:val="0"/>
          <w:numId w:val="3"/>
        </w:numPr>
        <w:rPr>
          <w:b/>
          <w:bCs/>
          <w:i/>
          <w:iCs/>
        </w:rPr>
      </w:pPr>
      <w:r>
        <w:t>RX bias blocks</w:t>
      </w:r>
    </w:p>
    <w:p w14:paraId="2FF1D558" w14:textId="77777777" w:rsidR="009076EC" w:rsidRDefault="005D25B3">
      <w:pPr>
        <w:pStyle w:val="NoSpacing"/>
        <w:numPr>
          <w:ilvl w:val="0"/>
          <w:numId w:val="3"/>
        </w:numPr>
        <w:rPr>
          <w:b/>
          <w:bCs/>
          <w:i/>
          <w:iCs/>
        </w:rPr>
      </w:pPr>
      <w:r>
        <w:t>RX Vref block</w:t>
      </w:r>
    </w:p>
    <w:p w14:paraId="6B925214" w14:textId="77777777" w:rsidR="009076EC" w:rsidRDefault="005D25B3">
      <w:pPr>
        <w:pStyle w:val="NoSpacing"/>
        <w:numPr>
          <w:ilvl w:val="0"/>
          <w:numId w:val="3"/>
        </w:numPr>
        <w:rPr>
          <w:b/>
          <w:bCs/>
          <w:i/>
          <w:iCs/>
          <w:strike/>
        </w:rPr>
      </w:pPr>
      <w:r>
        <w:rPr>
          <w:strike/>
        </w:rPr>
        <w:t>VDA generation block</w:t>
      </w:r>
    </w:p>
    <w:p w14:paraId="6763C38C" w14:textId="77777777" w:rsidR="009076EC" w:rsidRDefault="005D25B3">
      <w:pPr>
        <w:pStyle w:val="NoSpacing"/>
        <w:numPr>
          <w:ilvl w:val="0"/>
          <w:numId w:val="3"/>
        </w:numPr>
        <w:rPr>
          <w:b/>
          <w:bCs/>
          <w:i/>
          <w:iCs/>
        </w:rPr>
      </w:pPr>
      <w:r>
        <w:t>RX offgen block</w:t>
      </w:r>
    </w:p>
    <w:p w14:paraId="7951BC7B" w14:textId="77777777" w:rsidR="009076EC" w:rsidRDefault="005D25B3">
      <w:pPr>
        <w:pStyle w:val="NoSpacing"/>
        <w:numPr>
          <w:ilvl w:val="0"/>
          <w:numId w:val="3"/>
        </w:numPr>
        <w:rPr>
          <w:b/>
          <w:bCs/>
          <w:i/>
          <w:iCs/>
        </w:rPr>
      </w:pPr>
      <w:r>
        <w:t>Analog summer</w:t>
      </w:r>
    </w:p>
    <w:p w14:paraId="4FB8A6BB" w14:textId="77777777" w:rsidR="009076EC" w:rsidRDefault="005D25B3">
      <w:pPr>
        <w:pStyle w:val="NoSpacing"/>
        <w:rPr>
          <w:b/>
          <w:bCs/>
          <w:i/>
          <w:iCs/>
          <w:strike/>
        </w:rPr>
      </w:pPr>
      <w:r>
        <w:rPr>
          <w:strike/>
        </w:rPr>
        <w:t>In addition, the ATO has an analog test bus input, which is driven by other blocks in the same hard macro with outputs of interest. The regulator in the same hard macro is on this bus, as well as a test-only copy of the regulator Vref macro (kept separate for design simplicity). The control of this analog test bus is unified with the ATO control to enable the customer have a single bus control of the BP_ATO output.</w:t>
      </w:r>
    </w:p>
    <w:p w14:paraId="79E12B12" w14:textId="77777777" w:rsidR="009076EC" w:rsidRDefault="005D25B3">
      <w:pPr>
        <w:pStyle w:val="Heading2"/>
        <w:numPr>
          <w:ilvl w:val="1"/>
          <w:numId w:val="2"/>
        </w:numPr>
        <w:rPr>
          <w:i w:val="0"/>
          <w:iCs w:val="0"/>
        </w:rPr>
      </w:pPr>
      <w:bookmarkStart w:id="8" w:name="_Toc91003717"/>
      <w:bookmarkEnd w:id="8"/>
      <w:r>
        <w:rPr>
          <w:i w:val="0"/>
          <w:iCs w:val="0"/>
        </w:rPr>
        <w:lastRenderedPageBreak/>
        <w:t>Architecture</w:t>
      </w:r>
    </w:p>
    <w:p w14:paraId="4E3E5B42" w14:textId="77777777" w:rsidR="009076EC" w:rsidRDefault="005D25B3">
      <w:pPr>
        <w:jc w:val="center"/>
      </w:pPr>
      <w:r>
        <w:rPr>
          <w:noProof/>
        </w:rPr>
        <w:drawing>
          <wp:inline distT="0" distB="0" distL="0" distR="0" wp14:anchorId="08D0EAC5" wp14:editId="51CB4BD3">
            <wp:extent cx="5426075" cy="517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5426075" cy="5173980"/>
                    </a:xfrm>
                    <a:prstGeom prst="rect">
                      <a:avLst/>
                    </a:prstGeom>
                  </pic:spPr>
                </pic:pic>
              </a:graphicData>
            </a:graphic>
          </wp:inline>
        </w:drawing>
      </w:r>
    </w:p>
    <w:p w14:paraId="493FC76C" w14:textId="77777777" w:rsidR="009076EC" w:rsidRDefault="005D25B3">
      <w:pPr>
        <w:jc w:val="center"/>
      </w:pPr>
      <w:r>
        <w:t>Figure 1: ATO block diagram</w:t>
      </w:r>
    </w:p>
    <w:p w14:paraId="2ED248E9" w14:textId="77777777" w:rsidR="009076EC" w:rsidRDefault="005D25B3">
      <w:r>
        <w:rPr>
          <w:noProof/>
        </w:rPr>
        <w:lastRenderedPageBreak/>
        <mc:AlternateContent>
          <mc:Choice Requires="wps">
            <w:drawing>
              <wp:anchor distT="0" distB="0" distL="114300" distR="114300" simplePos="0" relativeHeight="16" behindDoc="0" locked="0" layoutInCell="1" allowOverlap="1" wp14:anchorId="7F28C9B2" wp14:editId="5ACEAF05">
                <wp:simplePos x="0" y="0"/>
                <wp:positionH relativeFrom="column">
                  <wp:posOffset>1628775</wp:posOffset>
                </wp:positionH>
                <wp:positionV relativeFrom="paragraph">
                  <wp:posOffset>300355</wp:posOffset>
                </wp:positionV>
                <wp:extent cx="2563495" cy="302895"/>
                <wp:effectExtent l="0" t="0" r="0" b="3175"/>
                <wp:wrapNone/>
                <wp:docPr id="2" name="Text Box 5"/>
                <wp:cNvGraphicFramePr/>
                <a:graphic xmlns:a="http://schemas.openxmlformats.org/drawingml/2006/main">
                  <a:graphicData uri="http://schemas.microsoft.com/office/word/2010/wordprocessingShape">
                    <wps:wsp>
                      <wps:cNvSpPr/>
                      <wps:spPr>
                        <a:xfrm>
                          <a:off x="0" y="0"/>
                          <a:ext cx="2562840" cy="302400"/>
                        </a:xfrm>
                        <a:prstGeom prst="rect">
                          <a:avLst/>
                        </a:prstGeom>
                        <a:noFill/>
                        <a:ln w="6480">
                          <a:noFill/>
                        </a:ln>
                      </wps:spPr>
                      <wps:style>
                        <a:lnRef idx="0">
                          <a:scrgbClr r="0" g="0" b="0"/>
                        </a:lnRef>
                        <a:fillRef idx="0">
                          <a:scrgbClr r="0" g="0" b="0"/>
                        </a:fillRef>
                        <a:effectRef idx="0">
                          <a:scrgbClr r="0" g="0" b="0"/>
                        </a:effectRef>
                        <a:fontRef idx="minor"/>
                      </wps:style>
                      <wps:txbx>
                        <w:txbxContent>
                          <w:p w14:paraId="25A58B7A" w14:textId="77777777" w:rsidR="009076EC" w:rsidRDefault="009076EC">
                            <w:pPr>
                              <w:pStyle w:val="FrameContents"/>
                              <w:rPr>
                                <w:color w:val="000000"/>
                              </w:rPr>
                            </w:pPr>
                          </w:p>
                        </w:txbxContent>
                      </wps:txbx>
                      <wps:bodyPr>
                        <a:prstTxWarp prst="textNoShape">
                          <a:avLst/>
                        </a:prstTxWarp>
                        <a:noAutofit/>
                      </wps:bodyPr>
                    </wps:wsp>
                  </a:graphicData>
                </a:graphic>
              </wp:anchor>
            </w:drawing>
          </mc:Choice>
          <mc:Fallback>
            <w:pict>
              <v:rect w14:anchorId="7F28C9B2" id="Text Box 5" o:spid="_x0000_s1026" style="position:absolute;margin-left:128.25pt;margin-top:23.65pt;width:201.85pt;height:23.8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" filled="f" stroked="f" strokeweight=".18mm">
                <v:textbox>
                  <w:txbxContent>
                    <w:p w14:paraId="25A58B7A" w14:textId="77777777" w:rsidR="009076EC" w:rsidRDefault="009076EC">
                      <w:pPr>
                        <w:pStyle w:val="FrameContents"/>
                        <w:rPr>
                          <w:color w:val="000000"/>
                        </w:rPr>
                      </w:pPr>
                    </w:p>
                  </w:txbxContent>
                </v:textbox>
              </v:rect>
            </w:pict>
          </mc:Fallback>
        </mc:AlternateContent>
      </w:r>
      <w:r>
        <w:rPr>
          <w:noProof/>
        </w:rPr>
        <mc:AlternateContent>
          <mc:Choice Requires="wps">
            <w:drawing>
              <wp:anchor distT="0" distB="0" distL="114300" distR="114300" simplePos="0" relativeHeight="31" behindDoc="0" locked="0" layoutInCell="1" allowOverlap="1" wp14:anchorId="461D284F" wp14:editId="67A04234">
                <wp:simplePos x="0" y="0"/>
                <wp:positionH relativeFrom="column">
                  <wp:posOffset>209550</wp:posOffset>
                </wp:positionH>
                <wp:positionV relativeFrom="paragraph">
                  <wp:posOffset>5715</wp:posOffset>
                </wp:positionV>
                <wp:extent cx="6602095" cy="302895"/>
                <wp:effectExtent l="0" t="0" r="28575" b="22225"/>
                <wp:wrapNone/>
                <wp:docPr id="4" name="Text Box 8"/>
                <wp:cNvGraphicFramePr/>
                <a:graphic xmlns:a="http://schemas.openxmlformats.org/drawingml/2006/main">
                  <a:graphicData uri="http://schemas.microsoft.com/office/word/2010/wordprocessingShape">
                    <wps:wsp>
                      <wps:cNvSpPr/>
                      <wps:spPr>
                        <a:xfrm>
                          <a:off x="0" y="0"/>
                          <a:ext cx="6601320" cy="302400"/>
                        </a:xfrm>
                        <a:prstGeom prst="rect">
                          <a:avLst/>
                        </a:prstGeom>
                        <a:solidFill>
                          <a:schemeClr val="lt1"/>
                        </a:solidFill>
                        <a:ln w="6480">
                          <a:solidFill>
                            <a:schemeClr val="bg1"/>
                          </a:solidFill>
                          <a:round/>
                        </a:ln>
                      </wps:spPr>
                      <wps:style>
                        <a:lnRef idx="0">
                          <a:scrgbClr r="0" g="0" b="0"/>
                        </a:lnRef>
                        <a:fillRef idx="0">
                          <a:scrgbClr r="0" g="0" b="0"/>
                        </a:fillRef>
                        <a:effectRef idx="0">
                          <a:scrgbClr r="0" g="0" b="0"/>
                        </a:effectRef>
                        <a:fontRef idx="minor"/>
                      </wps:style>
                      <wps:txbx>
                        <w:txbxContent>
                          <w:p w14:paraId="0B16AC79" w14:textId="77777777" w:rsidR="009076EC" w:rsidRDefault="009076EC">
                            <w:pPr>
                              <w:pStyle w:val="FrameContents"/>
                              <w:rPr>
                                <w:color w:val="000000"/>
                              </w:rPr>
                            </w:pPr>
                          </w:p>
                        </w:txbxContent>
                      </wps:txbx>
                      <wps:bodyPr>
                        <a:prstTxWarp prst="textNoShape">
                          <a:avLst/>
                        </a:prstTxWarp>
                        <a:noAutofit/>
                      </wps:bodyPr>
                    </wps:wsp>
                  </a:graphicData>
                </a:graphic>
              </wp:anchor>
            </w:drawing>
          </mc:Choice>
          <mc:Fallback>
            <w:pict>
              <v:rect w14:anchorId="461D284F" id="Text Box 8" o:spid="_x0000_s1027" style="position:absolute;margin-left:16.5pt;margin-top:.45pt;width:519.85pt;height:23.85pt;z-index: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" fillcolor="white [3201]" strokecolor="white [3212]" strokeweight=".18mm">
                <v:stroke joinstyle="round"/>
                <v:textbox>
                  <w:txbxContent>
                    <w:p w14:paraId="0B16AC79" w14:textId="77777777" w:rsidR="009076EC" w:rsidRDefault="009076EC">
                      <w:pPr>
                        <w:pStyle w:val="FrameContents"/>
                        <w:rPr>
                          <w:color w:val="000000"/>
                        </w:rPr>
                      </w:pPr>
                    </w:p>
                  </w:txbxContent>
                </v:textbox>
              </v:rect>
            </w:pict>
          </mc:Fallback>
        </mc:AlternateContent>
      </w:r>
    </w:p>
    <w:p w14:paraId="5443E1D8" w14:textId="77777777" w:rsidR="009076EC" w:rsidRDefault="005D25B3">
      <w:pPr>
        <w:pStyle w:val="Heading2"/>
        <w:numPr>
          <w:ilvl w:val="1"/>
          <w:numId w:val="2"/>
        </w:numPr>
      </w:pPr>
      <w:bookmarkStart w:id="9" w:name="_Toc477795017"/>
      <w:bookmarkStart w:id="10" w:name="_Toc91003718"/>
      <w:bookmarkEnd w:id="9"/>
      <w:bookmarkEnd w:id="10"/>
      <w:r>
        <w:t>ATO functionality</w:t>
      </w:r>
    </w:p>
    <w:p w14:paraId="4B3BF515" w14:textId="77777777" w:rsidR="009076EC" w:rsidRDefault="009076EC"/>
    <w:tbl>
      <w:tblPr>
        <w:tblStyle w:val="TableGrid"/>
        <w:tblW w:w="13675" w:type="dxa"/>
        <w:tblInd w:w="-5" w:type="dxa"/>
        <w:tblCellMar>
          <w:left w:w="103" w:type="dxa"/>
        </w:tblCellMar>
        <w:tblLook w:val="06A0" w:firstRow="1" w:lastRow="0" w:firstColumn="1" w:lastColumn="0" w:noHBand="1" w:noVBand="1"/>
      </w:tblPr>
      <w:tblGrid>
        <w:gridCol w:w="1285"/>
        <w:gridCol w:w="1296"/>
        <w:gridCol w:w="1374"/>
        <w:gridCol w:w="1220"/>
        <w:gridCol w:w="2230"/>
        <w:gridCol w:w="2231"/>
        <w:gridCol w:w="1844"/>
        <w:gridCol w:w="2195"/>
      </w:tblGrid>
      <w:tr w:rsidR="009076EC" w14:paraId="650672B3" w14:textId="77777777">
        <w:trPr>
          <w:trHeight w:val="615"/>
        </w:trPr>
        <w:tc>
          <w:tcPr>
            <w:tcW w:w="1284" w:type="dxa"/>
            <w:shd w:val="clear" w:color="auto" w:fill="auto"/>
            <w:tcMar>
              <w:left w:w="103" w:type="dxa"/>
            </w:tcMar>
            <w:vAlign w:val="center"/>
          </w:tcPr>
          <w:p w14:paraId="563609C2" w14:textId="77777777" w:rsidR="009076EC" w:rsidRDefault="005D25B3">
            <w:pPr>
              <w:jc w:val="center"/>
              <w:rPr>
                <w:rFonts w:cs="Calibri"/>
                <w:b/>
                <w:bCs/>
              </w:rPr>
            </w:pPr>
            <w:r>
              <w:rPr>
                <w:rFonts w:cs="Calibri"/>
                <w:b/>
                <w:bCs/>
              </w:rPr>
              <w:t xml:space="preserve">PwrOkVDD </w:t>
            </w:r>
          </w:p>
        </w:tc>
        <w:tc>
          <w:tcPr>
            <w:tcW w:w="1295" w:type="dxa"/>
            <w:shd w:val="clear" w:color="auto" w:fill="auto"/>
            <w:tcMar>
              <w:left w:w="103" w:type="dxa"/>
            </w:tcMar>
            <w:vAlign w:val="center"/>
          </w:tcPr>
          <w:p w14:paraId="72213D3A" w14:textId="77777777" w:rsidR="009076EC" w:rsidRDefault="005D25B3">
            <w:pPr>
              <w:jc w:val="center"/>
              <w:rPr>
                <w:rFonts w:cs="Calibri"/>
                <w:b/>
                <w:bCs/>
              </w:rPr>
            </w:pPr>
            <w:r>
              <w:rPr>
                <w:rFonts w:cs="Calibri"/>
                <w:b/>
                <w:bCs/>
              </w:rPr>
              <w:t>Scan_mode</w:t>
            </w:r>
          </w:p>
        </w:tc>
        <w:tc>
          <w:tcPr>
            <w:tcW w:w="1374" w:type="dxa"/>
            <w:shd w:val="clear" w:color="auto" w:fill="auto"/>
            <w:tcMar>
              <w:left w:w="103" w:type="dxa"/>
            </w:tcMar>
            <w:vAlign w:val="center"/>
          </w:tcPr>
          <w:p w14:paraId="0036CD8A" w14:textId="77777777" w:rsidR="009076EC" w:rsidRDefault="005D25B3">
            <w:pPr>
              <w:jc w:val="center"/>
              <w:rPr>
                <w:rFonts w:cs="Calibri"/>
                <w:b/>
                <w:bCs/>
              </w:rPr>
            </w:pPr>
            <w:r>
              <w:rPr>
                <w:rFonts w:cs="Calibri"/>
                <w:b/>
                <w:bCs/>
              </w:rPr>
              <w:t xml:space="preserve">IDDQ_mode </w:t>
            </w:r>
          </w:p>
        </w:tc>
        <w:tc>
          <w:tcPr>
            <w:tcW w:w="1220" w:type="dxa"/>
            <w:shd w:val="clear" w:color="auto" w:fill="auto"/>
            <w:tcMar>
              <w:left w:w="103" w:type="dxa"/>
            </w:tcMar>
            <w:vAlign w:val="center"/>
          </w:tcPr>
          <w:p w14:paraId="5177D729" w14:textId="77777777" w:rsidR="009076EC" w:rsidRDefault="005D25B3">
            <w:pPr>
              <w:jc w:val="center"/>
              <w:rPr>
                <w:rFonts w:cs="Calibri"/>
                <w:b/>
                <w:bCs/>
              </w:rPr>
            </w:pPr>
            <w:r>
              <w:rPr>
                <w:rFonts w:cs="Calibri"/>
                <w:b/>
                <w:bCs/>
              </w:rPr>
              <w:t>ATO Function</w:t>
            </w:r>
          </w:p>
        </w:tc>
        <w:tc>
          <w:tcPr>
            <w:tcW w:w="2230" w:type="dxa"/>
            <w:shd w:val="clear" w:color="auto" w:fill="auto"/>
            <w:tcMar>
              <w:left w:w="103" w:type="dxa"/>
            </w:tcMar>
            <w:vAlign w:val="center"/>
          </w:tcPr>
          <w:p w14:paraId="7D862A4A" w14:textId="77777777" w:rsidR="009076EC" w:rsidRDefault="005D25B3">
            <w:pPr>
              <w:jc w:val="center"/>
              <w:rPr>
                <w:rFonts w:cs="Calibri"/>
                <w:b/>
                <w:bCs/>
              </w:rPr>
            </w:pPr>
            <w:r>
              <w:rPr>
                <w:rFonts w:cs="Calibri"/>
                <w:b/>
                <w:bCs/>
              </w:rPr>
              <w:t xml:space="preserve">CsrAnalogOutCtrl[7:5] </w:t>
            </w:r>
          </w:p>
        </w:tc>
        <w:tc>
          <w:tcPr>
            <w:tcW w:w="2231" w:type="dxa"/>
            <w:shd w:val="clear" w:color="auto" w:fill="auto"/>
            <w:tcMar>
              <w:left w:w="103" w:type="dxa"/>
            </w:tcMar>
            <w:vAlign w:val="center"/>
          </w:tcPr>
          <w:p w14:paraId="1F1164C7" w14:textId="77777777" w:rsidR="009076EC" w:rsidRDefault="005D25B3">
            <w:pPr>
              <w:jc w:val="center"/>
              <w:rPr>
                <w:rFonts w:cs="Calibri"/>
                <w:b/>
                <w:bCs/>
              </w:rPr>
            </w:pPr>
            <w:r>
              <w:rPr>
                <w:rFonts w:cs="Calibri"/>
                <w:b/>
                <w:bCs/>
              </w:rPr>
              <w:t xml:space="preserve">CsrAnalogOutCtrl[4:0] </w:t>
            </w:r>
          </w:p>
        </w:tc>
        <w:tc>
          <w:tcPr>
            <w:tcW w:w="1844" w:type="dxa"/>
            <w:shd w:val="clear" w:color="auto" w:fill="auto"/>
            <w:tcMar>
              <w:left w:w="103" w:type="dxa"/>
            </w:tcMar>
            <w:vAlign w:val="center"/>
          </w:tcPr>
          <w:p w14:paraId="7953DE90" w14:textId="77777777" w:rsidR="009076EC" w:rsidRDefault="005D25B3">
            <w:pPr>
              <w:jc w:val="center"/>
              <w:rPr>
                <w:rFonts w:cs="Calibri"/>
                <w:b/>
                <w:bCs/>
              </w:rPr>
            </w:pPr>
            <w:r>
              <w:rPr>
                <w:rFonts w:cs="Calibri"/>
                <w:b/>
                <w:bCs/>
              </w:rPr>
              <w:t xml:space="preserve">VIO_PAD  </w:t>
            </w:r>
          </w:p>
        </w:tc>
        <w:tc>
          <w:tcPr>
            <w:tcW w:w="2195" w:type="dxa"/>
            <w:shd w:val="clear" w:color="auto" w:fill="auto"/>
            <w:tcMar>
              <w:left w:w="103" w:type="dxa"/>
            </w:tcMar>
            <w:vAlign w:val="center"/>
          </w:tcPr>
          <w:p w14:paraId="218E23F7" w14:textId="77777777" w:rsidR="009076EC" w:rsidRDefault="005D25B3">
            <w:pPr>
              <w:jc w:val="center"/>
              <w:rPr>
                <w:rFonts w:cs="Calibri"/>
                <w:b/>
                <w:bCs/>
              </w:rPr>
            </w:pPr>
            <w:r>
              <w:rPr>
                <w:rFonts w:cs="Calibri"/>
                <w:b/>
                <w:bCs/>
              </w:rPr>
              <w:t>Schematic Hierarchical Name</w:t>
            </w:r>
          </w:p>
        </w:tc>
      </w:tr>
      <w:tr w:rsidR="009076EC" w14:paraId="3C05E639" w14:textId="77777777">
        <w:trPr>
          <w:trHeight w:val="315"/>
        </w:trPr>
        <w:tc>
          <w:tcPr>
            <w:tcW w:w="1284" w:type="dxa"/>
            <w:shd w:val="clear" w:color="auto" w:fill="auto"/>
            <w:tcMar>
              <w:left w:w="103" w:type="dxa"/>
            </w:tcMar>
            <w:vAlign w:val="center"/>
          </w:tcPr>
          <w:p w14:paraId="436B312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95" w:type="dxa"/>
            <w:shd w:val="clear" w:color="auto" w:fill="auto"/>
            <w:tcMar>
              <w:left w:w="103" w:type="dxa"/>
            </w:tcMar>
            <w:vAlign w:val="center"/>
          </w:tcPr>
          <w:p w14:paraId="024A06EE"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374" w:type="dxa"/>
            <w:shd w:val="clear" w:color="auto" w:fill="auto"/>
            <w:tcMar>
              <w:left w:w="103" w:type="dxa"/>
            </w:tcMar>
            <w:vAlign w:val="center"/>
          </w:tcPr>
          <w:p w14:paraId="6CF896C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220" w:type="dxa"/>
            <w:shd w:val="clear" w:color="auto" w:fill="auto"/>
            <w:tcMar>
              <w:left w:w="103" w:type="dxa"/>
            </w:tcMar>
            <w:vAlign w:val="center"/>
          </w:tcPr>
          <w:p w14:paraId="17BE151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2230" w:type="dxa"/>
            <w:shd w:val="clear" w:color="auto" w:fill="auto"/>
            <w:tcMar>
              <w:left w:w="103" w:type="dxa"/>
            </w:tcMar>
            <w:vAlign w:val="center"/>
          </w:tcPr>
          <w:p w14:paraId="723CAD7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2231" w:type="dxa"/>
            <w:shd w:val="clear" w:color="auto" w:fill="auto"/>
            <w:tcMar>
              <w:left w:w="103" w:type="dxa"/>
            </w:tcMar>
            <w:vAlign w:val="center"/>
          </w:tcPr>
          <w:p w14:paraId="1CD75CF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0D171694" w14:textId="77777777" w:rsidR="009076EC" w:rsidRDefault="005D25B3">
            <w:pPr>
              <w:jc w:val="center"/>
              <w:rPr>
                <w:rFonts w:cs="Calibri"/>
                <w:strike/>
                <w:color w:val="000000" w:themeColor="text1"/>
                <w:sz w:val="20"/>
                <w:szCs w:val="20"/>
              </w:rPr>
            </w:pPr>
            <w:r>
              <w:rPr>
                <w:rFonts w:cs="Calibri"/>
                <w:strike/>
                <w:color w:val="000000" w:themeColor="text1"/>
                <w:sz w:val="20"/>
                <w:szCs w:val="20"/>
              </w:rPr>
              <w:t xml:space="preserve">Z in D5 mode, </w:t>
            </w:r>
          </w:p>
          <w:p w14:paraId="49C9D5E0" w14:textId="77777777" w:rsidR="009076EC" w:rsidRDefault="005D25B3">
            <w:pPr>
              <w:jc w:val="center"/>
              <w:rPr>
                <w:rFonts w:cs="Calibri"/>
                <w:color w:val="000000" w:themeColor="text1"/>
                <w:sz w:val="20"/>
                <w:szCs w:val="20"/>
              </w:rPr>
            </w:pPr>
            <w:r>
              <w:rPr>
                <w:rFonts w:cs="Calibri"/>
                <w:color w:val="000000" w:themeColor="text1"/>
                <w:sz w:val="20"/>
                <w:szCs w:val="20"/>
              </w:rPr>
              <w:t>Z in LP5 mode</w:t>
            </w:r>
          </w:p>
        </w:tc>
        <w:tc>
          <w:tcPr>
            <w:tcW w:w="2195" w:type="dxa"/>
            <w:shd w:val="clear" w:color="auto" w:fill="auto"/>
            <w:tcMar>
              <w:left w:w="103" w:type="dxa"/>
            </w:tcMar>
            <w:vAlign w:val="center"/>
          </w:tcPr>
          <w:p w14:paraId="5F1ECF5C" w14:textId="3EAB62CF" w:rsidR="009076EC" w:rsidRDefault="00BE1DAB">
            <w:pPr>
              <w:jc w:val="center"/>
              <w:rPr>
                <w:rFonts w:cs="Calibri"/>
                <w:color w:val="000000" w:themeColor="text1"/>
                <w:sz w:val="20"/>
                <w:szCs w:val="20"/>
              </w:rPr>
            </w:pPr>
            <w:r>
              <w:rPr>
                <w:rFonts w:cs="Calibri"/>
                <w:color w:val="000000" w:themeColor="text1"/>
                <w:sz w:val="20"/>
                <w:szCs w:val="20"/>
              </w:rPr>
              <w:t>-</w:t>
            </w:r>
          </w:p>
        </w:tc>
      </w:tr>
      <w:tr w:rsidR="009076EC" w14:paraId="1C31DCA8" w14:textId="77777777">
        <w:trPr>
          <w:trHeight w:val="315"/>
        </w:trPr>
        <w:tc>
          <w:tcPr>
            <w:tcW w:w="1284" w:type="dxa"/>
            <w:shd w:val="clear" w:color="auto" w:fill="auto"/>
            <w:tcMar>
              <w:left w:w="103" w:type="dxa"/>
            </w:tcMar>
            <w:vAlign w:val="center"/>
          </w:tcPr>
          <w:p w14:paraId="495DDE7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12C593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374" w:type="dxa"/>
            <w:shd w:val="clear" w:color="auto" w:fill="auto"/>
            <w:tcMar>
              <w:left w:w="103" w:type="dxa"/>
            </w:tcMar>
            <w:vAlign w:val="center"/>
          </w:tcPr>
          <w:p w14:paraId="0D667E1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220" w:type="dxa"/>
            <w:shd w:val="clear" w:color="auto" w:fill="auto"/>
            <w:tcMar>
              <w:left w:w="103" w:type="dxa"/>
            </w:tcMar>
            <w:vAlign w:val="center"/>
          </w:tcPr>
          <w:p w14:paraId="300061F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230" w:type="dxa"/>
            <w:shd w:val="clear" w:color="auto" w:fill="auto"/>
            <w:tcMar>
              <w:left w:w="103" w:type="dxa"/>
            </w:tcMar>
            <w:vAlign w:val="center"/>
          </w:tcPr>
          <w:p w14:paraId="19BC301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2231" w:type="dxa"/>
            <w:shd w:val="clear" w:color="auto" w:fill="auto"/>
            <w:tcMar>
              <w:left w:w="103" w:type="dxa"/>
            </w:tcMar>
            <w:vAlign w:val="center"/>
          </w:tcPr>
          <w:p w14:paraId="638E45B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64144E8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195" w:type="dxa"/>
            <w:shd w:val="clear" w:color="auto" w:fill="auto"/>
            <w:tcMar>
              <w:left w:w="103" w:type="dxa"/>
            </w:tcMar>
            <w:vAlign w:val="center"/>
          </w:tcPr>
          <w:p w14:paraId="7A153F7F" w14:textId="4FFA6B67" w:rsidR="009076EC" w:rsidRDefault="00BE1DAB">
            <w:pPr>
              <w:jc w:val="center"/>
              <w:rPr>
                <w:rFonts w:cs="Calibri"/>
                <w:color w:val="000000" w:themeColor="text1"/>
                <w:sz w:val="20"/>
                <w:szCs w:val="20"/>
              </w:rPr>
            </w:pPr>
            <w:r>
              <w:rPr>
                <w:rFonts w:cs="Calibri"/>
                <w:color w:val="000000" w:themeColor="text1"/>
                <w:sz w:val="20"/>
                <w:szCs w:val="20"/>
              </w:rPr>
              <w:t>-</w:t>
            </w:r>
          </w:p>
        </w:tc>
      </w:tr>
      <w:tr w:rsidR="009076EC" w14:paraId="374B3EC6" w14:textId="77777777">
        <w:trPr>
          <w:trHeight w:val="315"/>
        </w:trPr>
        <w:tc>
          <w:tcPr>
            <w:tcW w:w="1284" w:type="dxa"/>
            <w:shd w:val="clear" w:color="auto" w:fill="auto"/>
            <w:tcMar>
              <w:left w:w="103" w:type="dxa"/>
            </w:tcMar>
            <w:vAlign w:val="center"/>
          </w:tcPr>
          <w:p w14:paraId="3FEAD3B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2EC85C7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374" w:type="dxa"/>
            <w:shd w:val="clear" w:color="auto" w:fill="auto"/>
            <w:tcMar>
              <w:left w:w="103" w:type="dxa"/>
            </w:tcMar>
            <w:vAlign w:val="center"/>
          </w:tcPr>
          <w:p w14:paraId="5790CE7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20" w:type="dxa"/>
            <w:shd w:val="clear" w:color="auto" w:fill="auto"/>
            <w:tcMar>
              <w:left w:w="103" w:type="dxa"/>
            </w:tcMar>
            <w:vAlign w:val="center"/>
          </w:tcPr>
          <w:p w14:paraId="694CDD9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230" w:type="dxa"/>
            <w:shd w:val="clear" w:color="auto" w:fill="auto"/>
            <w:tcMar>
              <w:left w:w="103" w:type="dxa"/>
            </w:tcMar>
            <w:vAlign w:val="center"/>
          </w:tcPr>
          <w:p w14:paraId="44DE564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2231" w:type="dxa"/>
            <w:shd w:val="clear" w:color="auto" w:fill="auto"/>
            <w:tcMar>
              <w:left w:w="103" w:type="dxa"/>
            </w:tcMar>
            <w:vAlign w:val="center"/>
          </w:tcPr>
          <w:p w14:paraId="209FD86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2F3CAFC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195" w:type="dxa"/>
            <w:shd w:val="clear" w:color="auto" w:fill="auto"/>
            <w:tcMar>
              <w:left w:w="103" w:type="dxa"/>
            </w:tcMar>
            <w:vAlign w:val="center"/>
          </w:tcPr>
          <w:p w14:paraId="462FEAB0" w14:textId="54F71DD7" w:rsidR="009076EC" w:rsidRDefault="00BE1DAB">
            <w:pPr>
              <w:jc w:val="center"/>
              <w:rPr>
                <w:rFonts w:cs="Calibri"/>
                <w:color w:val="000000" w:themeColor="text1"/>
                <w:sz w:val="20"/>
                <w:szCs w:val="20"/>
              </w:rPr>
            </w:pPr>
            <w:r>
              <w:rPr>
                <w:rFonts w:cs="Calibri"/>
                <w:color w:val="000000" w:themeColor="text1"/>
                <w:sz w:val="20"/>
                <w:szCs w:val="20"/>
              </w:rPr>
              <w:t>-</w:t>
            </w:r>
          </w:p>
        </w:tc>
      </w:tr>
      <w:tr w:rsidR="009076EC" w14:paraId="1C5FE625" w14:textId="77777777">
        <w:trPr>
          <w:trHeight w:val="315"/>
        </w:trPr>
        <w:tc>
          <w:tcPr>
            <w:tcW w:w="1284" w:type="dxa"/>
            <w:shd w:val="clear" w:color="auto" w:fill="auto"/>
            <w:tcMar>
              <w:left w:w="103" w:type="dxa"/>
            </w:tcMar>
            <w:vAlign w:val="center"/>
          </w:tcPr>
          <w:p w14:paraId="5CB40DCA" w14:textId="77777777" w:rsidR="009076EC" w:rsidRDefault="009076EC">
            <w:pPr>
              <w:jc w:val="center"/>
              <w:rPr>
                <w:sz w:val="20"/>
                <w:szCs w:val="20"/>
              </w:rPr>
            </w:pPr>
          </w:p>
        </w:tc>
        <w:tc>
          <w:tcPr>
            <w:tcW w:w="1295" w:type="dxa"/>
            <w:shd w:val="clear" w:color="auto" w:fill="auto"/>
            <w:tcMar>
              <w:left w:w="103" w:type="dxa"/>
            </w:tcMar>
            <w:vAlign w:val="center"/>
          </w:tcPr>
          <w:p w14:paraId="0281F2C0" w14:textId="77777777" w:rsidR="009076EC" w:rsidRDefault="009076EC">
            <w:pPr>
              <w:jc w:val="center"/>
              <w:rPr>
                <w:sz w:val="20"/>
                <w:szCs w:val="20"/>
              </w:rPr>
            </w:pPr>
          </w:p>
        </w:tc>
        <w:tc>
          <w:tcPr>
            <w:tcW w:w="1374" w:type="dxa"/>
            <w:shd w:val="clear" w:color="auto" w:fill="auto"/>
            <w:tcMar>
              <w:left w:w="103" w:type="dxa"/>
            </w:tcMar>
            <w:vAlign w:val="center"/>
          </w:tcPr>
          <w:p w14:paraId="4E4A6699" w14:textId="77777777" w:rsidR="009076EC" w:rsidRDefault="009076EC">
            <w:pPr>
              <w:jc w:val="center"/>
              <w:rPr>
                <w:sz w:val="20"/>
                <w:szCs w:val="20"/>
              </w:rPr>
            </w:pPr>
          </w:p>
        </w:tc>
        <w:tc>
          <w:tcPr>
            <w:tcW w:w="1220" w:type="dxa"/>
            <w:shd w:val="clear" w:color="auto" w:fill="auto"/>
            <w:tcMar>
              <w:left w:w="103" w:type="dxa"/>
            </w:tcMar>
            <w:vAlign w:val="center"/>
          </w:tcPr>
          <w:p w14:paraId="174ED3ED" w14:textId="77777777" w:rsidR="009076EC" w:rsidRDefault="009076EC">
            <w:pPr>
              <w:jc w:val="center"/>
              <w:rPr>
                <w:sz w:val="20"/>
                <w:szCs w:val="20"/>
              </w:rPr>
            </w:pPr>
          </w:p>
        </w:tc>
        <w:tc>
          <w:tcPr>
            <w:tcW w:w="2230" w:type="dxa"/>
            <w:shd w:val="clear" w:color="auto" w:fill="auto"/>
            <w:tcMar>
              <w:left w:w="103" w:type="dxa"/>
            </w:tcMar>
            <w:vAlign w:val="center"/>
          </w:tcPr>
          <w:p w14:paraId="4624FB7F" w14:textId="77777777" w:rsidR="009076EC" w:rsidRDefault="009076EC">
            <w:pPr>
              <w:jc w:val="center"/>
              <w:rPr>
                <w:sz w:val="20"/>
                <w:szCs w:val="20"/>
              </w:rPr>
            </w:pPr>
          </w:p>
        </w:tc>
        <w:tc>
          <w:tcPr>
            <w:tcW w:w="2231" w:type="dxa"/>
            <w:shd w:val="clear" w:color="auto" w:fill="auto"/>
            <w:tcMar>
              <w:left w:w="103" w:type="dxa"/>
            </w:tcMar>
            <w:vAlign w:val="center"/>
          </w:tcPr>
          <w:p w14:paraId="13D10D28" w14:textId="77777777" w:rsidR="009076EC" w:rsidRDefault="009076EC">
            <w:pPr>
              <w:jc w:val="center"/>
              <w:rPr>
                <w:sz w:val="20"/>
                <w:szCs w:val="20"/>
              </w:rPr>
            </w:pPr>
          </w:p>
        </w:tc>
        <w:tc>
          <w:tcPr>
            <w:tcW w:w="1844" w:type="dxa"/>
            <w:shd w:val="clear" w:color="auto" w:fill="auto"/>
            <w:tcMar>
              <w:left w:w="103" w:type="dxa"/>
            </w:tcMar>
            <w:vAlign w:val="center"/>
          </w:tcPr>
          <w:p w14:paraId="55F27F16" w14:textId="77777777" w:rsidR="009076EC" w:rsidRDefault="009076EC">
            <w:pPr>
              <w:jc w:val="center"/>
              <w:rPr>
                <w:sz w:val="20"/>
                <w:szCs w:val="20"/>
              </w:rPr>
            </w:pPr>
          </w:p>
        </w:tc>
        <w:tc>
          <w:tcPr>
            <w:tcW w:w="2195" w:type="dxa"/>
            <w:shd w:val="clear" w:color="auto" w:fill="auto"/>
            <w:tcMar>
              <w:left w:w="103" w:type="dxa"/>
            </w:tcMar>
            <w:vAlign w:val="center"/>
          </w:tcPr>
          <w:p w14:paraId="53025ABD" w14:textId="77777777" w:rsidR="009076EC" w:rsidRDefault="009076EC">
            <w:pPr>
              <w:jc w:val="center"/>
              <w:rPr>
                <w:sz w:val="20"/>
                <w:szCs w:val="20"/>
              </w:rPr>
            </w:pPr>
          </w:p>
        </w:tc>
      </w:tr>
      <w:tr w:rsidR="009076EC" w14:paraId="34C128E9" w14:textId="77777777">
        <w:trPr>
          <w:trHeight w:val="315"/>
        </w:trPr>
        <w:tc>
          <w:tcPr>
            <w:tcW w:w="1284" w:type="dxa"/>
            <w:shd w:val="clear" w:color="auto" w:fill="auto"/>
            <w:tcMar>
              <w:left w:w="103" w:type="dxa"/>
            </w:tcMar>
            <w:vAlign w:val="center"/>
          </w:tcPr>
          <w:p w14:paraId="260CD8F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55ECF03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7DC888C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113444D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230" w:type="dxa"/>
            <w:shd w:val="clear" w:color="auto" w:fill="auto"/>
            <w:tcMar>
              <w:left w:w="103" w:type="dxa"/>
            </w:tcMar>
            <w:vAlign w:val="center"/>
          </w:tcPr>
          <w:p w14:paraId="1D419A0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78BF325E"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00000 </w:t>
            </w:r>
          </w:p>
        </w:tc>
        <w:tc>
          <w:tcPr>
            <w:tcW w:w="1844" w:type="dxa"/>
            <w:shd w:val="clear" w:color="auto" w:fill="auto"/>
            <w:tcMar>
              <w:left w:w="103" w:type="dxa"/>
            </w:tcMar>
            <w:vAlign w:val="center"/>
          </w:tcPr>
          <w:p w14:paraId="59FC3DF4"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w:t>
            </w:r>
          </w:p>
        </w:tc>
        <w:tc>
          <w:tcPr>
            <w:tcW w:w="2195" w:type="dxa"/>
            <w:shd w:val="clear" w:color="auto" w:fill="auto"/>
            <w:tcMar>
              <w:left w:w="103" w:type="dxa"/>
            </w:tcMar>
            <w:vAlign w:val="center"/>
          </w:tcPr>
          <w:p w14:paraId="3CE19295" w14:textId="2740AFA0" w:rsidR="009076EC" w:rsidRDefault="00BE1DAB">
            <w:pPr>
              <w:jc w:val="center"/>
              <w:rPr>
                <w:rFonts w:cs="Calibri"/>
                <w:color w:val="000000" w:themeColor="text1"/>
                <w:sz w:val="20"/>
                <w:szCs w:val="20"/>
              </w:rPr>
            </w:pPr>
            <w:r>
              <w:rPr>
                <w:rFonts w:cs="Calibri"/>
                <w:color w:val="000000" w:themeColor="text1"/>
                <w:sz w:val="20"/>
                <w:szCs w:val="20"/>
              </w:rPr>
              <w:t>-</w:t>
            </w:r>
          </w:p>
        </w:tc>
      </w:tr>
      <w:tr w:rsidR="009076EC" w14:paraId="6E19C7B0" w14:textId="77777777">
        <w:trPr>
          <w:trHeight w:val="315"/>
        </w:trPr>
        <w:tc>
          <w:tcPr>
            <w:tcW w:w="1284" w:type="dxa"/>
            <w:shd w:val="clear" w:color="auto" w:fill="auto"/>
            <w:tcMar>
              <w:left w:w="103" w:type="dxa"/>
            </w:tcMar>
            <w:vAlign w:val="center"/>
          </w:tcPr>
          <w:p w14:paraId="714B30C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6C9A729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7C2A1AA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764EAF1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supplies </w:t>
            </w:r>
          </w:p>
        </w:tc>
        <w:tc>
          <w:tcPr>
            <w:tcW w:w="2230" w:type="dxa"/>
            <w:shd w:val="clear" w:color="auto" w:fill="auto"/>
            <w:tcMar>
              <w:left w:w="103" w:type="dxa"/>
            </w:tcMar>
            <w:vAlign w:val="center"/>
          </w:tcPr>
          <w:p w14:paraId="439F3D5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4F016A4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00001 </w:t>
            </w:r>
          </w:p>
        </w:tc>
        <w:tc>
          <w:tcPr>
            <w:tcW w:w="1844" w:type="dxa"/>
            <w:shd w:val="clear" w:color="auto" w:fill="auto"/>
            <w:tcMar>
              <w:left w:w="103" w:type="dxa"/>
            </w:tcMar>
            <w:vAlign w:val="center"/>
          </w:tcPr>
          <w:p w14:paraId="0456212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VSS  </w:t>
            </w:r>
          </w:p>
        </w:tc>
        <w:tc>
          <w:tcPr>
            <w:tcW w:w="2195" w:type="dxa"/>
            <w:shd w:val="clear" w:color="auto" w:fill="auto"/>
            <w:tcMar>
              <w:left w:w="103" w:type="dxa"/>
            </w:tcMar>
            <w:vAlign w:val="center"/>
          </w:tcPr>
          <w:p w14:paraId="77435B7D" w14:textId="4D239FB1" w:rsidR="009076EC" w:rsidRDefault="00BE1DAB">
            <w:pPr>
              <w:jc w:val="center"/>
              <w:rPr>
                <w:rFonts w:cs="Calibri"/>
                <w:color w:val="000000" w:themeColor="text1"/>
                <w:sz w:val="20"/>
                <w:szCs w:val="20"/>
              </w:rPr>
            </w:pPr>
            <w:r>
              <w:rPr>
                <w:rFonts w:cs="Calibri"/>
                <w:color w:val="000000" w:themeColor="text1"/>
                <w:sz w:val="20"/>
                <w:szCs w:val="20"/>
              </w:rPr>
              <w:t>Xtop.vss</w:t>
            </w:r>
          </w:p>
        </w:tc>
      </w:tr>
      <w:tr w:rsidR="009076EC" w14:paraId="3D6C709C" w14:textId="77777777">
        <w:trPr>
          <w:trHeight w:val="315"/>
        </w:trPr>
        <w:tc>
          <w:tcPr>
            <w:tcW w:w="1284" w:type="dxa"/>
            <w:shd w:val="clear" w:color="auto" w:fill="auto"/>
            <w:tcMar>
              <w:left w:w="103" w:type="dxa"/>
            </w:tcMar>
            <w:vAlign w:val="center"/>
          </w:tcPr>
          <w:p w14:paraId="6E0E9FC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4213697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7DC280B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29D05E3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supplies </w:t>
            </w:r>
          </w:p>
        </w:tc>
        <w:tc>
          <w:tcPr>
            <w:tcW w:w="2230" w:type="dxa"/>
            <w:shd w:val="clear" w:color="auto" w:fill="auto"/>
            <w:tcMar>
              <w:left w:w="103" w:type="dxa"/>
            </w:tcMar>
            <w:vAlign w:val="center"/>
          </w:tcPr>
          <w:p w14:paraId="39BC5D3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0A5202D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00010 </w:t>
            </w:r>
          </w:p>
        </w:tc>
        <w:tc>
          <w:tcPr>
            <w:tcW w:w="1844" w:type="dxa"/>
            <w:shd w:val="clear" w:color="auto" w:fill="auto"/>
            <w:tcMar>
              <w:left w:w="103" w:type="dxa"/>
            </w:tcMar>
            <w:vAlign w:val="center"/>
          </w:tcPr>
          <w:p w14:paraId="0744D55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VSS  </w:t>
            </w:r>
          </w:p>
        </w:tc>
        <w:tc>
          <w:tcPr>
            <w:tcW w:w="2195" w:type="dxa"/>
            <w:shd w:val="clear" w:color="auto" w:fill="auto"/>
            <w:tcMar>
              <w:left w:w="103" w:type="dxa"/>
            </w:tcMar>
            <w:vAlign w:val="center"/>
          </w:tcPr>
          <w:p w14:paraId="76B94A83" w14:textId="4A591435" w:rsidR="009076EC" w:rsidRDefault="00BE1DAB">
            <w:pPr>
              <w:jc w:val="center"/>
              <w:rPr>
                <w:rFonts w:cs="Calibri"/>
                <w:color w:val="000000" w:themeColor="text1"/>
                <w:sz w:val="20"/>
                <w:szCs w:val="20"/>
              </w:rPr>
            </w:pPr>
            <w:r>
              <w:rPr>
                <w:rFonts w:cs="Calibri"/>
                <w:color w:val="000000" w:themeColor="text1"/>
                <w:sz w:val="20"/>
                <w:szCs w:val="20"/>
              </w:rPr>
              <w:t>Xtop.vss</w:t>
            </w:r>
          </w:p>
        </w:tc>
      </w:tr>
      <w:tr w:rsidR="009076EC" w14:paraId="0BE4A2E5" w14:textId="77777777">
        <w:trPr>
          <w:trHeight w:val="315"/>
        </w:trPr>
        <w:tc>
          <w:tcPr>
            <w:tcW w:w="1284" w:type="dxa"/>
            <w:shd w:val="clear" w:color="auto" w:fill="auto"/>
            <w:tcMar>
              <w:left w:w="103" w:type="dxa"/>
            </w:tcMar>
            <w:vAlign w:val="center"/>
          </w:tcPr>
          <w:p w14:paraId="0428F59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262E21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16899C8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3847862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supplies </w:t>
            </w:r>
          </w:p>
        </w:tc>
        <w:tc>
          <w:tcPr>
            <w:tcW w:w="2230" w:type="dxa"/>
            <w:shd w:val="clear" w:color="auto" w:fill="auto"/>
            <w:tcMar>
              <w:left w:w="103" w:type="dxa"/>
            </w:tcMar>
            <w:vAlign w:val="center"/>
          </w:tcPr>
          <w:p w14:paraId="2AF2FB4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469DF26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00011 </w:t>
            </w:r>
          </w:p>
        </w:tc>
        <w:tc>
          <w:tcPr>
            <w:tcW w:w="1844" w:type="dxa"/>
            <w:shd w:val="clear" w:color="auto" w:fill="auto"/>
            <w:tcMar>
              <w:left w:w="103" w:type="dxa"/>
            </w:tcMar>
            <w:vAlign w:val="center"/>
          </w:tcPr>
          <w:p w14:paraId="346A75E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VSS  </w:t>
            </w:r>
          </w:p>
        </w:tc>
        <w:tc>
          <w:tcPr>
            <w:tcW w:w="2195" w:type="dxa"/>
            <w:shd w:val="clear" w:color="auto" w:fill="auto"/>
            <w:tcMar>
              <w:left w:w="103" w:type="dxa"/>
            </w:tcMar>
            <w:vAlign w:val="center"/>
          </w:tcPr>
          <w:p w14:paraId="7339CFC5" w14:textId="5669093F" w:rsidR="009076EC" w:rsidRDefault="00BE1DAB">
            <w:pPr>
              <w:jc w:val="center"/>
              <w:rPr>
                <w:rFonts w:cs="Calibri"/>
                <w:color w:val="000000" w:themeColor="text1"/>
                <w:sz w:val="20"/>
                <w:szCs w:val="20"/>
              </w:rPr>
            </w:pPr>
            <w:r>
              <w:rPr>
                <w:rFonts w:cs="Calibri"/>
                <w:color w:val="000000" w:themeColor="text1"/>
                <w:sz w:val="20"/>
                <w:szCs w:val="20"/>
              </w:rPr>
              <w:t>Xtop.vss</w:t>
            </w:r>
          </w:p>
        </w:tc>
      </w:tr>
      <w:tr w:rsidR="009076EC" w14:paraId="2C6A29FE" w14:textId="77777777">
        <w:trPr>
          <w:trHeight w:val="315"/>
        </w:trPr>
        <w:tc>
          <w:tcPr>
            <w:tcW w:w="1284" w:type="dxa"/>
            <w:shd w:val="clear" w:color="auto" w:fill="auto"/>
            <w:tcMar>
              <w:left w:w="103" w:type="dxa"/>
            </w:tcMar>
            <w:vAlign w:val="center"/>
          </w:tcPr>
          <w:p w14:paraId="5D49D51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7480285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7398AE2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435D131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TX supplies </w:t>
            </w:r>
          </w:p>
        </w:tc>
        <w:tc>
          <w:tcPr>
            <w:tcW w:w="2230" w:type="dxa"/>
            <w:shd w:val="clear" w:color="auto" w:fill="auto"/>
            <w:tcMar>
              <w:left w:w="103" w:type="dxa"/>
            </w:tcMar>
            <w:vAlign w:val="center"/>
          </w:tcPr>
          <w:p w14:paraId="64B11604"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78A6830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00100 </w:t>
            </w:r>
          </w:p>
        </w:tc>
        <w:tc>
          <w:tcPr>
            <w:tcW w:w="1844" w:type="dxa"/>
            <w:shd w:val="clear" w:color="auto" w:fill="auto"/>
            <w:tcMar>
              <w:left w:w="103" w:type="dxa"/>
            </w:tcMar>
            <w:vAlign w:val="center"/>
          </w:tcPr>
          <w:p w14:paraId="26FE5D45" w14:textId="779E63E4" w:rsidR="009076EC" w:rsidRDefault="005D25B3">
            <w:pPr>
              <w:jc w:val="center"/>
              <w:rPr>
                <w:rFonts w:cs="Calibri"/>
                <w:strike/>
                <w:color w:val="000000" w:themeColor="text1"/>
                <w:sz w:val="20"/>
                <w:szCs w:val="20"/>
              </w:rPr>
            </w:pPr>
            <w:r>
              <w:rPr>
                <w:rFonts w:cs="Calibri"/>
                <w:color w:val="000000" w:themeColor="text1"/>
                <w:sz w:val="20"/>
                <w:szCs w:val="20"/>
              </w:rPr>
              <w:t xml:space="preserve">  VSS</w:t>
            </w:r>
          </w:p>
        </w:tc>
        <w:tc>
          <w:tcPr>
            <w:tcW w:w="2195" w:type="dxa"/>
            <w:shd w:val="clear" w:color="auto" w:fill="auto"/>
            <w:tcMar>
              <w:left w:w="103" w:type="dxa"/>
            </w:tcMar>
            <w:vAlign w:val="center"/>
          </w:tcPr>
          <w:p w14:paraId="074CE7ED" w14:textId="1694A77B" w:rsidR="009076EC" w:rsidRDefault="00BE1DAB">
            <w:pPr>
              <w:jc w:val="center"/>
              <w:rPr>
                <w:rFonts w:cs="Calibri"/>
                <w:color w:val="000000" w:themeColor="text1"/>
                <w:sz w:val="20"/>
                <w:szCs w:val="20"/>
              </w:rPr>
            </w:pPr>
            <w:r>
              <w:rPr>
                <w:rFonts w:cs="Calibri"/>
                <w:color w:val="000000" w:themeColor="text1"/>
                <w:sz w:val="20"/>
                <w:szCs w:val="20"/>
              </w:rPr>
              <w:t>Xtop.vss</w:t>
            </w:r>
          </w:p>
        </w:tc>
      </w:tr>
      <w:tr w:rsidR="009076EC" w14:paraId="660C7163" w14:textId="77777777">
        <w:trPr>
          <w:trHeight w:val="315"/>
        </w:trPr>
        <w:tc>
          <w:tcPr>
            <w:tcW w:w="1284" w:type="dxa"/>
            <w:shd w:val="clear" w:color="auto" w:fill="auto"/>
            <w:tcMar>
              <w:left w:w="103" w:type="dxa"/>
            </w:tcMar>
            <w:vAlign w:val="center"/>
          </w:tcPr>
          <w:p w14:paraId="7FD9C644"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60982C7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48EEC48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0AF6F73E"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supplies </w:t>
            </w:r>
          </w:p>
        </w:tc>
        <w:tc>
          <w:tcPr>
            <w:tcW w:w="2230" w:type="dxa"/>
            <w:shd w:val="clear" w:color="auto" w:fill="auto"/>
            <w:tcMar>
              <w:left w:w="103" w:type="dxa"/>
            </w:tcMar>
            <w:vAlign w:val="center"/>
          </w:tcPr>
          <w:p w14:paraId="3F77CAD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71AD27E4"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00101 </w:t>
            </w:r>
          </w:p>
        </w:tc>
        <w:tc>
          <w:tcPr>
            <w:tcW w:w="1844" w:type="dxa"/>
            <w:shd w:val="clear" w:color="auto" w:fill="auto"/>
            <w:tcMar>
              <w:left w:w="103" w:type="dxa"/>
            </w:tcMar>
            <w:vAlign w:val="center"/>
          </w:tcPr>
          <w:p w14:paraId="1AE03FD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VDD  </w:t>
            </w:r>
          </w:p>
        </w:tc>
        <w:tc>
          <w:tcPr>
            <w:tcW w:w="2195" w:type="dxa"/>
            <w:shd w:val="clear" w:color="auto" w:fill="auto"/>
            <w:tcMar>
              <w:left w:w="103" w:type="dxa"/>
            </w:tcMar>
            <w:vAlign w:val="center"/>
          </w:tcPr>
          <w:p w14:paraId="27FE68EF" w14:textId="6F7E758A" w:rsidR="009076EC" w:rsidRDefault="00BE1DAB">
            <w:pPr>
              <w:jc w:val="center"/>
              <w:rPr>
                <w:rFonts w:cs="Calibri"/>
                <w:color w:val="000000" w:themeColor="text1"/>
                <w:sz w:val="20"/>
                <w:szCs w:val="20"/>
              </w:rPr>
            </w:pPr>
            <w:r>
              <w:rPr>
                <w:rFonts w:cs="Calibri"/>
                <w:color w:val="000000" w:themeColor="text1"/>
                <w:sz w:val="20"/>
                <w:szCs w:val="20"/>
              </w:rPr>
              <w:t>Xtop.v</w:t>
            </w:r>
            <w:r>
              <w:rPr>
                <w:rFonts w:cs="Calibri"/>
                <w:color w:val="000000" w:themeColor="text1"/>
                <w:sz w:val="20"/>
                <w:szCs w:val="20"/>
              </w:rPr>
              <w:t>dd</w:t>
            </w:r>
          </w:p>
        </w:tc>
      </w:tr>
      <w:tr w:rsidR="009076EC" w14:paraId="4B7CAD9A" w14:textId="77777777">
        <w:trPr>
          <w:trHeight w:val="315"/>
        </w:trPr>
        <w:tc>
          <w:tcPr>
            <w:tcW w:w="1284" w:type="dxa"/>
            <w:shd w:val="clear" w:color="auto" w:fill="auto"/>
            <w:tcMar>
              <w:left w:w="103" w:type="dxa"/>
            </w:tcMar>
            <w:vAlign w:val="center"/>
          </w:tcPr>
          <w:p w14:paraId="0666D7A2" w14:textId="77777777" w:rsidR="009076EC" w:rsidRDefault="005D25B3">
            <w:pPr>
              <w:jc w:val="center"/>
              <w:rPr>
                <w:rFonts w:cs="Calibri"/>
                <w:color w:val="000000" w:themeColor="text1"/>
                <w:sz w:val="20"/>
                <w:szCs w:val="20"/>
              </w:rPr>
            </w:pPr>
            <w:r>
              <w:rPr>
                <w:rFonts w:cs="Calibri"/>
                <w:color w:val="000000" w:themeColor="text1"/>
                <w:sz w:val="20"/>
                <w:szCs w:val="20"/>
              </w:rPr>
              <w:lastRenderedPageBreak/>
              <w:t xml:space="preserve">1 </w:t>
            </w:r>
          </w:p>
        </w:tc>
        <w:tc>
          <w:tcPr>
            <w:tcW w:w="1295" w:type="dxa"/>
            <w:shd w:val="clear" w:color="auto" w:fill="auto"/>
            <w:tcMar>
              <w:left w:w="103" w:type="dxa"/>
            </w:tcMar>
            <w:vAlign w:val="center"/>
          </w:tcPr>
          <w:p w14:paraId="326B0E3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500CF57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1C32043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supplies </w:t>
            </w:r>
          </w:p>
        </w:tc>
        <w:tc>
          <w:tcPr>
            <w:tcW w:w="2230" w:type="dxa"/>
            <w:shd w:val="clear" w:color="auto" w:fill="auto"/>
            <w:tcMar>
              <w:left w:w="103" w:type="dxa"/>
            </w:tcMar>
            <w:vAlign w:val="center"/>
          </w:tcPr>
          <w:p w14:paraId="45D882F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1E25983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00110 </w:t>
            </w:r>
          </w:p>
        </w:tc>
        <w:tc>
          <w:tcPr>
            <w:tcW w:w="1844" w:type="dxa"/>
            <w:shd w:val="clear" w:color="auto" w:fill="auto"/>
            <w:tcMar>
              <w:left w:w="103" w:type="dxa"/>
            </w:tcMar>
            <w:vAlign w:val="center"/>
          </w:tcPr>
          <w:p w14:paraId="234D8FA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VSS  </w:t>
            </w:r>
          </w:p>
        </w:tc>
        <w:tc>
          <w:tcPr>
            <w:tcW w:w="2195" w:type="dxa"/>
            <w:shd w:val="clear" w:color="auto" w:fill="auto"/>
            <w:tcMar>
              <w:left w:w="103" w:type="dxa"/>
            </w:tcMar>
            <w:vAlign w:val="center"/>
          </w:tcPr>
          <w:p w14:paraId="718D0EC6" w14:textId="59B232BC" w:rsidR="009076EC" w:rsidRDefault="00BE1DAB">
            <w:pPr>
              <w:jc w:val="center"/>
              <w:rPr>
                <w:rFonts w:cs="Calibri"/>
                <w:color w:val="000000" w:themeColor="text1"/>
                <w:sz w:val="20"/>
                <w:szCs w:val="20"/>
              </w:rPr>
            </w:pPr>
            <w:r>
              <w:rPr>
                <w:rFonts w:cs="Calibri"/>
                <w:color w:val="000000" w:themeColor="text1"/>
                <w:sz w:val="20"/>
                <w:szCs w:val="20"/>
              </w:rPr>
              <w:t>Xtop.v</w:t>
            </w:r>
            <w:r>
              <w:rPr>
                <w:rFonts w:cs="Calibri"/>
                <w:color w:val="000000" w:themeColor="text1"/>
                <w:sz w:val="20"/>
                <w:szCs w:val="20"/>
              </w:rPr>
              <w:t>ss</w:t>
            </w:r>
          </w:p>
        </w:tc>
      </w:tr>
      <w:tr w:rsidR="009076EC" w14:paraId="575F5AD0" w14:textId="77777777">
        <w:trPr>
          <w:trHeight w:val="315"/>
        </w:trPr>
        <w:tc>
          <w:tcPr>
            <w:tcW w:w="1284" w:type="dxa"/>
            <w:shd w:val="clear" w:color="auto" w:fill="auto"/>
            <w:tcMar>
              <w:left w:w="103" w:type="dxa"/>
            </w:tcMar>
            <w:vAlign w:val="center"/>
          </w:tcPr>
          <w:p w14:paraId="091CC78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01F9D6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47E6289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63B0478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7CB5E17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68983626" w14:textId="17C820C0" w:rsidR="009076EC" w:rsidRDefault="005D25B3">
            <w:pPr>
              <w:jc w:val="center"/>
              <w:rPr>
                <w:rFonts w:cs="Calibri"/>
                <w:color w:val="000000" w:themeColor="text1"/>
                <w:sz w:val="20"/>
                <w:szCs w:val="20"/>
              </w:rPr>
            </w:pPr>
            <w:r>
              <w:rPr>
                <w:rFonts w:cs="Calibri"/>
                <w:color w:val="000000" w:themeColor="text1"/>
                <w:sz w:val="20"/>
                <w:szCs w:val="20"/>
              </w:rPr>
              <w:t>00</w:t>
            </w:r>
            <w:r w:rsidR="00BE1DAB">
              <w:rPr>
                <w:rFonts w:cs="Calibri"/>
                <w:color w:val="000000" w:themeColor="text1"/>
                <w:sz w:val="20"/>
                <w:szCs w:val="20"/>
              </w:rPr>
              <w:t>111</w:t>
            </w:r>
          </w:p>
        </w:tc>
        <w:tc>
          <w:tcPr>
            <w:tcW w:w="1844" w:type="dxa"/>
            <w:shd w:val="clear" w:color="auto" w:fill="auto"/>
            <w:tcMar>
              <w:left w:w="103" w:type="dxa"/>
            </w:tcMar>
            <w:vAlign w:val="center"/>
          </w:tcPr>
          <w:p w14:paraId="3262436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VDAC  </w:t>
            </w:r>
          </w:p>
        </w:tc>
        <w:tc>
          <w:tcPr>
            <w:tcW w:w="2195" w:type="dxa"/>
            <w:shd w:val="clear" w:color="auto" w:fill="auto"/>
            <w:tcMar>
              <w:left w:w="103" w:type="dxa"/>
            </w:tcMar>
            <w:vAlign w:val="center"/>
          </w:tcPr>
          <w:p w14:paraId="7EC1441F" w14:textId="177C85F3" w:rsidR="009076EC" w:rsidRDefault="005D25B3">
            <w:pPr>
              <w:jc w:val="center"/>
              <w:rPr>
                <w:rFonts w:asciiTheme="minorHAnsi" w:eastAsia="Times New Roman" w:hAnsiTheme="minorHAnsi" w:cstheme="minorBidi"/>
                <w:sz w:val="20"/>
                <w:szCs w:val="20"/>
              </w:rPr>
            </w:pPr>
            <w:r>
              <w:rPr>
                <w:rFonts w:eastAsia="Times New Roman" w:cstheme="minorBidi"/>
                <w:sz w:val="20"/>
                <w:szCs w:val="20"/>
              </w:rPr>
              <w:t>Xtop.vdac</w:t>
            </w:r>
          </w:p>
        </w:tc>
      </w:tr>
      <w:tr w:rsidR="009076EC" w14:paraId="4FAC2053" w14:textId="77777777">
        <w:trPr>
          <w:trHeight w:val="315"/>
        </w:trPr>
        <w:tc>
          <w:tcPr>
            <w:tcW w:w="1284" w:type="dxa"/>
            <w:shd w:val="clear" w:color="auto" w:fill="auto"/>
            <w:tcMar>
              <w:left w:w="103" w:type="dxa"/>
            </w:tcMar>
            <w:vAlign w:val="center"/>
          </w:tcPr>
          <w:p w14:paraId="002BB9A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287DF83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03A8007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5F26BD14"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6C309F0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2051A59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01000 </w:t>
            </w:r>
          </w:p>
        </w:tc>
        <w:tc>
          <w:tcPr>
            <w:tcW w:w="1844" w:type="dxa"/>
            <w:shd w:val="clear" w:color="auto" w:fill="auto"/>
            <w:tcMar>
              <w:left w:w="103" w:type="dxa"/>
            </w:tcMar>
            <w:vAlign w:val="center"/>
          </w:tcPr>
          <w:p w14:paraId="77494CDE"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vtapn  </w:t>
            </w:r>
          </w:p>
        </w:tc>
        <w:tc>
          <w:tcPr>
            <w:tcW w:w="2195" w:type="dxa"/>
            <w:shd w:val="clear" w:color="auto" w:fill="auto"/>
            <w:tcMar>
              <w:left w:w="103" w:type="dxa"/>
            </w:tcMar>
            <w:vAlign w:val="center"/>
          </w:tcPr>
          <w:p w14:paraId="5216CC65" w14:textId="6141A867" w:rsidR="009076EC" w:rsidRDefault="005D25B3">
            <w:pPr>
              <w:jc w:val="center"/>
              <w:rPr>
                <w:rFonts w:asciiTheme="minorHAnsi" w:eastAsia="Times New Roman" w:hAnsiTheme="minorHAnsi" w:cstheme="minorBidi"/>
                <w:sz w:val="20"/>
                <w:szCs w:val="20"/>
              </w:rPr>
            </w:pPr>
            <w:r>
              <w:rPr>
                <w:rFonts w:eastAsia="Times New Roman" w:cstheme="minorBidi"/>
                <w:sz w:val="20"/>
                <w:szCs w:val="20"/>
              </w:rPr>
              <w:t>Xtop.vtapn</w:t>
            </w:r>
          </w:p>
        </w:tc>
      </w:tr>
      <w:tr w:rsidR="009076EC" w14:paraId="10DA2087" w14:textId="77777777">
        <w:trPr>
          <w:trHeight w:val="315"/>
        </w:trPr>
        <w:tc>
          <w:tcPr>
            <w:tcW w:w="1284" w:type="dxa"/>
            <w:shd w:val="clear" w:color="auto" w:fill="auto"/>
            <w:tcMar>
              <w:left w:w="103" w:type="dxa"/>
            </w:tcMar>
            <w:vAlign w:val="center"/>
          </w:tcPr>
          <w:p w14:paraId="1960DDA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4233C4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46CC8B5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300A8C1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1FADB92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66A5FD9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01001 </w:t>
            </w:r>
          </w:p>
        </w:tc>
        <w:tc>
          <w:tcPr>
            <w:tcW w:w="1844" w:type="dxa"/>
            <w:shd w:val="clear" w:color="auto" w:fill="auto"/>
            <w:tcMar>
              <w:left w:w="103" w:type="dxa"/>
            </w:tcMar>
            <w:vAlign w:val="center"/>
          </w:tcPr>
          <w:p w14:paraId="08FE689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vtapp  </w:t>
            </w:r>
          </w:p>
        </w:tc>
        <w:tc>
          <w:tcPr>
            <w:tcW w:w="2195" w:type="dxa"/>
            <w:shd w:val="clear" w:color="auto" w:fill="auto"/>
            <w:tcMar>
              <w:left w:w="103" w:type="dxa"/>
            </w:tcMar>
            <w:vAlign w:val="center"/>
          </w:tcPr>
          <w:p w14:paraId="22FE4CEF" w14:textId="57DBBF36" w:rsidR="009076EC" w:rsidRDefault="005D25B3">
            <w:pPr>
              <w:jc w:val="center"/>
              <w:rPr>
                <w:rFonts w:asciiTheme="minorHAnsi" w:eastAsia="Times New Roman" w:hAnsiTheme="minorHAnsi" w:cstheme="minorBidi"/>
                <w:sz w:val="20"/>
                <w:szCs w:val="20"/>
              </w:rPr>
            </w:pPr>
            <w:r>
              <w:rPr>
                <w:rFonts w:eastAsia="Times New Roman" w:cstheme="minorBidi"/>
                <w:sz w:val="20"/>
                <w:szCs w:val="20"/>
              </w:rPr>
              <w:t>Xtop</w:t>
            </w:r>
            <w:r w:rsidR="00BE1DAB">
              <w:rPr>
                <w:rFonts w:eastAsia="Times New Roman" w:cstheme="minorBidi"/>
                <w:sz w:val="20"/>
                <w:szCs w:val="20"/>
              </w:rPr>
              <w:t>.</w:t>
            </w:r>
            <w:r>
              <w:rPr>
                <w:rFonts w:eastAsia="Times New Roman" w:cstheme="minorBidi"/>
                <w:sz w:val="20"/>
                <w:szCs w:val="20"/>
              </w:rPr>
              <w:t>vtapp</w:t>
            </w:r>
          </w:p>
        </w:tc>
      </w:tr>
      <w:tr w:rsidR="009076EC" w14:paraId="13CAFAB3" w14:textId="77777777">
        <w:trPr>
          <w:trHeight w:val="315"/>
        </w:trPr>
        <w:tc>
          <w:tcPr>
            <w:tcW w:w="1284" w:type="dxa"/>
            <w:shd w:val="clear" w:color="auto" w:fill="auto"/>
            <w:tcMar>
              <w:left w:w="103" w:type="dxa"/>
            </w:tcMar>
            <w:vAlign w:val="center"/>
          </w:tcPr>
          <w:p w14:paraId="1B1E9B4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0037000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5907F5B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216A2EA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018D3F6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22C5E76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01010 </w:t>
            </w:r>
          </w:p>
        </w:tc>
        <w:tc>
          <w:tcPr>
            <w:tcW w:w="1844" w:type="dxa"/>
            <w:shd w:val="clear" w:color="auto" w:fill="auto"/>
            <w:tcMar>
              <w:left w:w="103" w:type="dxa"/>
            </w:tcMar>
            <w:vAlign w:val="center"/>
          </w:tcPr>
          <w:p w14:paraId="1D4B0881" w14:textId="55A53DB7" w:rsidR="009076EC" w:rsidRDefault="005D25B3">
            <w:pPr>
              <w:jc w:val="center"/>
              <w:rPr>
                <w:rFonts w:cs="Calibri"/>
                <w:color w:val="000000" w:themeColor="text1"/>
                <w:sz w:val="20"/>
                <w:szCs w:val="20"/>
              </w:rPr>
            </w:pPr>
            <w:r w:rsidRPr="005D25B3">
              <w:rPr>
                <w:rFonts w:cs="Calibri"/>
                <w:color w:val="000000" w:themeColor="text1"/>
                <w:sz w:val="20"/>
                <w:szCs w:val="20"/>
              </w:rPr>
              <w:t>voff</w:t>
            </w:r>
            <w:r w:rsidR="00A33D60">
              <w:rPr>
                <w:rFonts w:cs="Calibri"/>
                <w:color w:val="000000" w:themeColor="text1"/>
                <w:sz w:val="20"/>
                <w:szCs w:val="20"/>
              </w:rPr>
              <w:t>n</w:t>
            </w:r>
          </w:p>
        </w:tc>
        <w:tc>
          <w:tcPr>
            <w:tcW w:w="2195" w:type="dxa"/>
            <w:shd w:val="clear" w:color="auto" w:fill="auto"/>
            <w:tcMar>
              <w:left w:w="103" w:type="dxa"/>
            </w:tcMar>
            <w:vAlign w:val="center"/>
          </w:tcPr>
          <w:p w14:paraId="6291F0AD" w14:textId="2674B6B0" w:rsidR="009076EC" w:rsidRDefault="005D25B3">
            <w:pPr>
              <w:jc w:val="center"/>
              <w:rPr>
                <w:rFonts w:asciiTheme="minorHAnsi" w:eastAsia="Times New Roman" w:hAnsiTheme="minorHAnsi" w:cstheme="minorBidi"/>
              </w:rPr>
            </w:pPr>
            <w:r>
              <w:rPr>
                <w:rFonts w:eastAsia="Times New Roman" w:cstheme="minorBidi"/>
                <w:sz w:val="20"/>
                <w:szCs w:val="20"/>
              </w:rPr>
              <w:t>Xtop.voffn</w:t>
            </w:r>
          </w:p>
        </w:tc>
      </w:tr>
      <w:tr w:rsidR="009076EC" w14:paraId="6DF3B719" w14:textId="77777777">
        <w:trPr>
          <w:trHeight w:val="315"/>
        </w:trPr>
        <w:tc>
          <w:tcPr>
            <w:tcW w:w="1284" w:type="dxa"/>
            <w:shd w:val="clear" w:color="auto" w:fill="auto"/>
            <w:tcMar>
              <w:left w:w="103" w:type="dxa"/>
            </w:tcMar>
            <w:vAlign w:val="center"/>
          </w:tcPr>
          <w:p w14:paraId="6D0058B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4158BE2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048384E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448E8E9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2C01670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4CD9B95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01011 </w:t>
            </w:r>
          </w:p>
        </w:tc>
        <w:tc>
          <w:tcPr>
            <w:tcW w:w="1844" w:type="dxa"/>
            <w:shd w:val="clear" w:color="auto" w:fill="auto"/>
            <w:tcMar>
              <w:left w:w="103" w:type="dxa"/>
            </w:tcMar>
            <w:vAlign w:val="center"/>
          </w:tcPr>
          <w:p w14:paraId="57A894AD" w14:textId="7926C472" w:rsidR="009076EC" w:rsidRDefault="005D25B3">
            <w:pPr>
              <w:jc w:val="center"/>
              <w:rPr>
                <w:rFonts w:cs="Calibri"/>
                <w:color w:val="000000" w:themeColor="text1"/>
                <w:sz w:val="20"/>
                <w:szCs w:val="20"/>
              </w:rPr>
            </w:pPr>
            <w:r w:rsidRPr="005D25B3">
              <w:rPr>
                <w:rFonts w:cs="Calibri"/>
                <w:color w:val="000000" w:themeColor="text1"/>
                <w:sz w:val="20"/>
                <w:szCs w:val="20"/>
              </w:rPr>
              <w:t>voff</w:t>
            </w:r>
            <w:r w:rsidR="00A33D60">
              <w:rPr>
                <w:rFonts w:cs="Calibri"/>
                <w:color w:val="000000" w:themeColor="text1"/>
                <w:sz w:val="20"/>
                <w:szCs w:val="20"/>
              </w:rPr>
              <w:t>p</w:t>
            </w:r>
          </w:p>
        </w:tc>
        <w:tc>
          <w:tcPr>
            <w:tcW w:w="2195" w:type="dxa"/>
            <w:shd w:val="clear" w:color="auto" w:fill="auto"/>
            <w:tcMar>
              <w:left w:w="103" w:type="dxa"/>
            </w:tcMar>
            <w:vAlign w:val="center"/>
          </w:tcPr>
          <w:p w14:paraId="795C88A9" w14:textId="6DD64202" w:rsidR="009076EC" w:rsidRDefault="005D25B3">
            <w:pPr>
              <w:jc w:val="center"/>
              <w:rPr>
                <w:rFonts w:asciiTheme="minorHAnsi" w:eastAsia="Times New Roman" w:hAnsiTheme="minorHAnsi" w:cstheme="minorBidi"/>
              </w:rPr>
            </w:pPr>
            <w:r>
              <w:rPr>
                <w:rFonts w:eastAsia="Times New Roman" w:cstheme="minorBidi"/>
                <w:sz w:val="20"/>
                <w:szCs w:val="20"/>
              </w:rPr>
              <w:t>Xtop</w:t>
            </w:r>
            <w:r w:rsidR="00BE1DAB">
              <w:rPr>
                <w:rFonts w:eastAsia="Times New Roman" w:cstheme="minorBidi"/>
                <w:sz w:val="20"/>
                <w:szCs w:val="20"/>
              </w:rPr>
              <w:t>.</w:t>
            </w:r>
            <w:r>
              <w:rPr>
                <w:rFonts w:eastAsia="Times New Roman" w:cstheme="minorBidi"/>
                <w:sz w:val="20"/>
                <w:szCs w:val="20"/>
              </w:rPr>
              <w:t>voffp</w:t>
            </w:r>
          </w:p>
        </w:tc>
      </w:tr>
      <w:tr w:rsidR="009076EC" w14:paraId="64BF6C94" w14:textId="77777777">
        <w:trPr>
          <w:trHeight w:val="315"/>
        </w:trPr>
        <w:tc>
          <w:tcPr>
            <w:tcW w:w="1284" w:type="dxa"/>
            <w:shd w:val="clear" w:color="auto" w:fill="auto"/>
            <w:tcMar>
              <w:left w:w="103" w:type="dxa"/>
            </w:tcMar>
            <w:vAlign w:val="center"/>
          </w:tcPr>
          <w:p w14:paraId="39C43617"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75BDB8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5A00EB2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704B458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12B876D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49B3BB32" w14:textId="0F00D6AF" w:rsidR="009076EC" w:rsidRDefault="005D25B3">
            <w:pPr>
              <w:jc w:val="center"/>
              <w:rPr>
                <w:rFonts w:cs="Calibri"/>
                <w:color w:val="000000" w:themeColor="text1"/>
                <w:sz w:val="20"/>
                <w:szCs w:val="20"/>
              </w:rPr>
            </w:pPr>
            <w:r>
              <w:rPr>
                <w:rFonts w:cs="Calibri"/>
                <w:color w:val="000000" w:themeColor="text1"/>
                <w:sz w:val="20"/>
                <w:szCs w:val="20"/>
              </w:rPr>
              <w:t xml:space="preserve">01100 </w:t>
            </w:r>
          </w:p>
        </w:tc>
        <w:tc>
          <w:tcPr>
            <w:tcW w:w="1844" w:type="dxa"/>
            <w:shd w:val="clear" w:color="auto" w:fill="auto"/>
            <w:tcMar>
              <w:left w:w="103" w:type="dxa"/>
            </w:tcMar>
            <w:vAlign w:val="center"/>
          </w:tcPr>
          <w:p w14:paraId="0F2143A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vtap  </w:t>
            </w:r>
          </w:p>
        </w:tc>
        <w:tc>
          <w:tcPr>
            <w:tcW w:w="2195" w:type="dxa"/>
            <w:shd w:val="clear" w:color="auto" w:fill="auto"/>
            <w:tcMar>
              <w:left w:w="103" w:type="dxa"/>
            </w:tcMar>
            <w:vAlign w:val="center"/>
          </w:tcPr>
          <w:p w14:paraId="0A2C68DC" w14:textId="4FAF4AC0" w:rsidR="009076EC" w:rsidRDefault="005D25B3">
            <w:pPr>
              <w:jc w:val="center"/>
              <w:rPr>
                <w:rFonts w:asciiTheme="minorHAnsi" w:eastAsia="Times New Roman" w:hAnsiTheme="minorHAnsi" w:cstheme="minorBidi"/>
              </w:rPr>
            </w:pPr>
            <w:r>
              <w:rPr>
                <w:rFonts w:eastAsia="Times New Roman" w:cstheme="minorBidi"/>
                <w:sz w:val="20"/>
                <w:szCs w:val="20"/>
              </w:rPr>
              <w:t>Xtop.vtap</w:t>
            </w:r>
          </w:p>
        </w:tc>
      </w:tr>
      <w:tr w:rsidR="009076EC" w14:paraId="04DE8E39" w14:textId="77777777">
        <w:trPr>
          <w:trHeight w:val="315"/>
        </w:trPr>
        <w:tc>
          <w:tcPr>
            <w:tcW w:w="1284" w:type="dxa"/>
            <w:shd w:val="clear" w:color="auto" w:fill="auto"/>
            <w:tcMar>
              <w:left w:w="103" w:type="dxa"/>
            </w:tcMar>
            <w:vAlign w:val="center"/>
          </w:tcPr>
          <w:p w14:paraId="1EB54D7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2C6AD1E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1903AA2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3CA3006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5452E9F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0BE5DF2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01101 </w:t>
            </w:r>
          </w:p>
        </w:tc>
        <w:tc>
          <w:tcPr>
            <w:tcW w:w="1844" w:type="dxa"/>
            <w:shd w:val="clear" w:color="auto" w:fill="auto"/>
            <w:tcMar>
              <w:left w:w="103" w:type="dxa"/>
            </w:tcMar>
            <w:vAlign w:val="center"/>
          </w:tcPr>
          <w:p w14:paraId="0CAEA6C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VSS  </w:t>
            </w:r>
          </w:p>
        </w:tc>
        <w:tc>
          <w:tcPr>
            <w:tcW w:w="2195" w:type="dxa"/>
            <w:shd w:val="clear" w:color="auto" w:fill="auto"/>
            <w:tcMar>
              <w:left w:w="103" w:type="dxa"/>
            </w:tcMar>
            <w:vAlign w:val="center"/>
          </w:tcPr>
          <w:p w14:paraId="2340B7F9" w14:textId="3A84E572" w:rsidR="009076EC" w:rsidRDefault="00BE1DAB">
            <w:pPr>
              <w:jc w:val="center"/>
              <w:rPr>
                <w:rFonts w:cs="Calibri"/>
                <w:color w:val="000000" w:themeColor="text1"/>
                <w:sz w:val="20"/>
                <w:szCs w:val="20"/>
              </w:rPr>
            </w:pPr>
            <w:r>
              <w:rPr>
                <w:rFonts w:cs="Calibri"/>
                <w:color w:val="000000" w:themeColor="text1"/>
                <w:sz w:val="20"/>
                <w:szCs w:val="20"/>
              </w:rPr>
              <w:t>Xtop.vss</w:t>
            </w:r>
          </w:p>
        </w:tc>
      </w:tr>
      <w:tr w:rsidR="009076EC" w14:paraId="0A129241" w14:textId="77777777">
        <w:trPr>
          <w:trHeight w:val="315"/>
        </w:trPr>
        <w:tc>
          <w:tcPr>
            <w:tcW w:w="1284" w:type="dxa"/>
            <w:shd w:val="clear" w:color="auto" w:fill="auto"/>
            <w:tcMar>
              <w:left w:w="103" w:type="dxa"/>
            </w:tcMar>
            <w:vAlign w:val="center"/>
          </w:tcPr>
          <w:p w14:paraId="6902CE1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2BAA0B3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357D57A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2497B81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6B7E4D2E"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6763BD1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01110 </w:t>
            </w:r>
          </w:p>
        </w:tc>
        <w:tc>
          <w:tcPr>
            <w:tcW w:w="1844" w:type="dxa"/>
            <w:shd w:val="clear" w:color="auto" w:fill="auto"/>
            <w:tcMar>
              <w:left w:w="103" w:type="dxa"/>
            </w:tcMar>
            <w:vAlign w:val="center"/>
          </w:tcPr>
          <w:p w14:paraId="785A246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Vpbias_lp5  </w:t>
            </w:r>
          </w:p>
        </w:tc>
        <w:tc>
          <w:tcPr>
            <w:tcW w:w="2195" w:type="dxa"/>
            <w:shd w:val="clear" w:color="auto" w:fill="auto"/>
            <w:tcMar>
              <w:left w:w="103" w:type="dxa"/>
            </w:tcMar>
            <w:vAlign w:val="center"/>
          </w:tcPr>
          <w:p w14:paraId="35333F5D" w14:textId="576FCBE8" w:rsidR="009076EC" w:rsidRDefault="005D25B3">
            <w:pPr>
              <w:jc w:val="center"/>
              <w:rPr>
                <w:rFonts w:asciiTheme="minorHAnsi" w:eastAsia="Times New Roman" w:hAnsiTheme="minorHAnsi" w:cstheme="minorBidi"/>
              </w:rPr>
            </w:pPr>
            <w:r>
              <w:rPr>
                <w:rFonts w:eastAsia="Times New Roman" w:cstheme="minorBidi"/>
                <w:sz w:val="20"/>
                <w:szCs w:val="20"/>
              </w:rPr>
              <w:t>Xtop.vpbias_lp5</w:t>
            </w:r>
          </w:p>
        </w:tc>
      </w:tr>
      <w:tr w:rsidR="009076EC" w14:paraId="64627774" w14:textId="77777777">
        <w:trPr>
          <w:trHeight w:val="315"/>
        </w:trPr>
        <w:tc>
          <w:tcPr>
            <w:tcW w:w="1284" w:type="dxa"/>
            <w:shd w:val="clear" w:color="auto" w:fill="auto"/>
            <w:tcMar>
              <w:left w:w="103" w:type="dxa"/>
            </w:tcMar>
            <w:vAlign w:val="center"/>
          </w:tcPr>
          <w:p w14:paraId="0581755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527E9CF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5E59535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23DF7B7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ATO RX DQ </w:t>
            </w:r>
          </w:p>
        </w:tc>
        <w:tc>
          <w:tcPr>
            <w:tcW w:w="2230" w:type="dxa"/>
            <w:shd w:val="clear" w:color="auto" w:fill="auto"/>
            <w:tcMar>
              <w:left w:w="103" w:type="dxa"/>
            </w:tcMar>
            <w:vAlign w:val="center"/>
          </w:tcPr>
          <w:p w14:paraId="4F8F461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467FAD8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01111 </w:t>
            </w:r>
          </w:p>
        </w:tc>
        <w:tc>
          <w:tcPr>
            <w:tcW w:w="1844" w:type="dxa"/>
            <w:shd w:val="clear" w:color="auto" w:fill="auto"/>
            <w:tcMar>
              <w:left w:w="103" w:type="dxa"/>
            </w:tcMar>
            <w:vAlign w:val="center"/>
          </w:tcPr>
          <w:p w14:paraId="2B2FF19A" w14:textId="46A346B2" w:rsidR="009076EC" w:rsidRDefault="005D25B3">
            <w:pPr>
              <w:jc w:val="center"/>
              <w:rPr>
                <w:rFonts w:cs="Calibri"/>
                <w:strike/>
                <w:color w:val="000000" w:themeColor="text1"/>
                <w:sz w:val="20"/>
                <w:szCs w:val="20"/>
              </w:rPr>
            </w:pPr>
            <w:r>
              <w:rPr>
                <w:rFonts w:cs="Calibri"/>
                <w:color w:val="000000" w:themeColor="text1"/>
                <w:sz w:val="20"/>
                <w:szCs w:val="20"/>
              </w:rPr>
              <w:t>VSS</w:t>
            </w:r>
          </w:p>
        </w:tc>
        <w:tc>
          <w:tcPr>
            <w:tcW w:w="2195" w:type="dxa"/>
            <w:shd w:val="clear" w:color="auto" w:fill="auto"/>
            <w:tcMar>
              <w:left w:w="103" w:type="dxa"/>
            </w:tcMar>
            <w:vAlign w:val="center"/>
          </w:tcPr>
          <w:p w14:paraId="69545C36" w14:textId="4D865591" w:rsidR="009076EC" w:rsidRDefault="00BE1DAB">
            <w:pPr>
              <w:jc w:val="center"/>
              <w:rPr>
                <w:rFonts w:asciiTheme="minorHAnsi" w:eastAsia="Times New Roman" w:hAnsiTheme="minorHAnsi" w:cstheme="minorBidi"/>
                <w:strike/>
              </w:rPr>
            </w:pPr>
            <w:r>
              <w:rPr>
                <w:rFonts w:cs="Calibri"/>
                <w:color w:val="000000" w:themeColor="text1"/>
                <w:sz w:val="20"/>
                <w:szCs w:val="20"/>
              </w:rPr>
              <w:t>Xtop.vss</w:t>
            </w:r>
          </w:p>
        </w:tc>
      </w:tr>
      <w:tr w:rsidR="009076EC" w14:paraId="5D5897C5" w14:textId="77777777">
        <w:trPr>
          <w:trHeight w:val="315"/>
        </w:trPr>
        <w:tc>
          <w:tcPr>
            <w:tcW w:w="1284" w:type="dxa"/>
            <w:shd w:val="clear" w:color="auto" w:fill="auto"/>
            <w:tcMar>
              <w:left w:w="103" w:type="dxa"/>
            </w:tcMar>
            <w:vAlign w:val="center"/>
          </w:tcPr>
          <w:p w14:paraId="308D964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42CBD6C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20FC2D3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05609B4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Reserved </w:t>
            </w:r>
          </w:p>
        </w:tc>
        <w:tc>
          <w:tcPr>
            <w:tcW w:w="2230" w:type="dxa"/>
            <w:shd w:val="clear" w:color="auto" w:fill="auto"/>
            <w:tcMar>
              <w:left w:w="103" w:type="dxa"/>
            </w:tcMar>
            <w:vAlign w:val="center"/>
          </w:tcPr>
          <w:p w14:paraId="663116DB"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000 </w:t>
            </w:r>
          </w:p>
        </w:tc>
        <w:tc>
          <w:tcPr>
            <w:tcW w:w="2231" w:type="dxa"/>
            <w:shd w:val="clear" w:color="auto" w:fill="auto"/>
            <w:tcMar>
              <w:left w:w="103" w:type="dxa"/>
            </w:tcMar>
            <w:vAlign w:val="center"/>
          </w:tcPr>
          <w:p w14:paraId="0446AE4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844" w:type="dxa"/>
            <w:shd w:val="clear" w:color="auto" w:fill="auto"/>
            <w:tcMar>
              <w:left w:w="103" w:type="dxa"/>
            </w:tcMar>
            <w:vAlign w:val="center"/>
          </w:tcPr>
          <w:p w14:paraId="2698575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(Reserved)  </w:t>
            </w:r>
          </w:p>
        </w:tc>
        <w:tc>
          <w:tcPr>
            <w:tcW w:w="2195" w:type="dxa"/>
            <w:shd w:val="clear" w:color="auto" w:fill="auto"/>
            <w:tcMar>
              <w:left w:w="103" w:type="dxa"/>
            </w:tcMar>
            <w:vAlign w:val="center"/>
          </w:tcPr>
          <w:p w14:paraId="3D5ABEDA" w14:textId="358D6D46" w:rsidR="009076EC" w:rsidRDefault="00BE1DAB">
            <w:pPr>
              <w:jc w:val="center"/>
              <w:rPr>
                <w:rFonts w:cs="Calibri"/>
                <w:color w:val="000000" w:themeColor="text1"/>
                <w:sz w:val="20"/>
                <w:szCs w:val="20"/>
              </w:rPr>
            </w:pPr>
            <w:r>
              <w:rPr>
                <w:rFonts w:cs="Calibri"/>
                <w:color w:val="000000" w:themeColor="text1"/>
                <w:sz w:val="20"/>
                <w:szCs w:val="20"/>
              </w:rPr>
              <w:t>-</w:t>
            </w:r>
          </w:p>
        </w:tc>
      </w:tr>
      <w:tr w:rsidR="009076EC" w14:paraId="660058E3" w14:textId="77777777">
        <w:trPr>
          <w:trHeight w:val="315"/>
        </w:trPr>
        <w:tc>
          <w:tcPr>
            <w:tcW w:w="1284" w:type="dxa"/>
            <w:shd w:val="clear" w:color="auto" w:fill="auto"/>
            <w:tcMar>
              <w:left w:w="103" w:type="dxa"/>
            </w:tcMar>
            <w:vAlign w:val="center"/>
          </w:tcPr>
          <w:p w14:paraId="2AC353F5" w14:textId="77777777" w:rsidR="009076EC" w:rsidRDefault="009076EC">
            <w:pPr>
              <w:jc w:val="center"/>
              <w:rPr>
                <w:sz w:val="20"/>
                <w:szCs w:val="20"/>
              </w:rPr>
            </w:pPr>
          </w:p>
        </w:tc>
        <w:tc>
          <w:tcPr>
            <w:tcW w:w="1295" w:type="dxa"/>
            <w:shd w:val="clear" w:color="auto" w:fill="auto"/>
            <w:tcMar>
              <w:left w:w="103" w:type="dxa"/>
            </w:tcMar>
            <w:vAlign w:val="center"/>
          </w:tcPr>
          <w:p w14:paraId="2278AD5B" w14:textId="77777777" w:rsidR="009076EC" w:rsidRDefault="009076EC">
            <w:pPr>
              <w:jc w:val="center"/>
              <w:rPr>
                <w:sz w:val="20"/>
                <w:szCs w:val="20"/>
              </w:rPr>
            </w:pPr>
          </w:p>
        </w:tc>
        <w:tc>
          <w:tcPr>
            <w:tcW w:w="1374" w:type="dxa"/>
            <w:shd w:val="clear" w:color="auto" w:fill="auto"/>
            <w:tcMar>
              <w:left w:w="103" w:type="dxa"/>
            </w:tcMar>
            <w:vAlign w:val="center"/>
          </w:tcPr>
          <w:p w14:paraId="0A9F3D40" w14:textId="77777777" w:rsidR="009076EC" w:rsidRDefault="009076EC">
            <w:pPr>
              <w:jc w:val="center"/>
              <w:rPr>
                <w:sz w:val="20"/>
                <w:szCs w:val="20"/>
              </w:rPr>
            </w:pPr>
          </w:p>
        </w:tc>
        <w:tc>
          <w:tcPr>
            <w:tcW w:w="1220" w:type="dxa"/>
            <w:shd w:val="clear" w:color="auto" w:fill="auto"/>
            <w:tcMar>
              <w:left w:w="103" w:type="dxa"/>
            </w:tcMar>
            <w:vAlign w:val="center"/>
          </w:tcPr>
          <w:p w14:paraId="19FD74C7" w14:textId="77777777" w:rsidR="009076EC" w:rsidRDefault="009076EC">
            <w:pPr>
              <w:jc w:val="center"/>
              <w:rPr>
                <w:sz w:val="20"/>
                <w:szCs w:val="20"/>
              </w:rPr>
            </w:pPr>
          </w:p>
        </w:tc>
        <w:tc>
          <w:tcPr>
            <w:tcW w:w="2230" w:type="dxa"/>
            <w:shd w:val="clear" w:color="auto" w:fill="auto"/>
            <w:tcMar>
              <w:left w:w="103" w:type="dxa"/>
            </w:tcMar>
            <w:vAlign w:val="center"/>
          </w:tcPr>
          <w:p w14:paraId="2B75B66F" w14:textId="77777777" w:rsidR="009076EC" w:rsidRDefault="009076EC">
            <w:pPr>
              <w:jc w:val="center"/>
              <w:rPr>
                <w:sz w:val="20"/>
                <w:szCs w:val="20"/>
              </w:rPr>
            </w:pPr>
          </w:p>
        </w:tc>
        <w:tc>
          <w:tcPr>
            <w:tcW w:w="2231" w:type="dxa"/>
            <w:shd w:val="clear" w:color="auto" w:fill="auto"/>
            <w:tcMar>
              <w:left w:w="103" w:type="dxa"/>
            </w:tcMar>
            <w:vAlign w:val="center"/>
          </w:tcPr>
          <w:p w14:paraId="5DE48661" w14:textId="77777777" w:rsidR="009076EC" w:rsidRDefault="009076EC">
            <w:pPr>
              <w:jc w:val="center"/>
              <w:rPr>
                <w:sz w:val="20"/>
                <w:szCs w:val="20"/>
              </w:rPr>
            </w:pPr>
          </w:p>
        </w:tc>
        <w:tc>
          <w:tcPr>
            <w:tcW w:w="1844" w:type="dxa"/>
            <w:shd w:val="clear" w:color="auto" w:fill="auto"/>
            <w:tcMar>
              <w:left w:w="103" w:type="dxa"/>
            </w:tcMar>
            <w:vAlign w:val="center"/>
          </w:tcPr>
          <w:p w14:paraId="23043113" w14:textId="77777777" w:rsidR="009076EC" w:rsidRDefault="009076EC">
            <w:pPr>
              <w:jc w:val="center"/>
              <w:rPr>
                <w:sz w:val="20"/>
                <w:szCs w:val="20"/>
              </w:rPr>
            </w:pPr>
          </w:p>
        </w:tc>
        <w:tc>
          <w:tcPr>
            <w:tcW w:w="2195" w:type="dxa"/>
            <w:shd w:val="clear" w:color="auto" w:fill="auto"/>
            <w:tcMar>
              <w:left w:w="103" w:type="dxa"/>
            </w:tcMar>
            <w:vAlign w:val="center"/>
          </w:tcPr>
          <w:p w14:paraId="72DB66B6" w14:textId="77777777" w:rsidR="009076EC" w:rsidRDefault="009076EC">
            <w:pPr>
              <w:jc w:val="center"/>
              <w:rPr>
                <w:sz w:val="20"/>
                <w:szCs w:val="20"/>
              </w:rPr>
            </w:pPr>
          </w:p>
        </w:tc>
      </w:tr>
      <w:tr w:rsidR="009076EC" w14:paraId="37CFB361" w14:textId="77777777">
        <w:trPr>
          <w:trHeight w:val="315"/>
        </w:trPr>
        <w:tc>
          <w:tcPr>
            <w:tcW w:w="1284" w:type="dxa"/>
            <w:shd w:val="clear" w:color="auto" w:fill="auto"/>
            <w:tcMar>
              <w:left w:w="103" w:type="dxa"/>
            </w:tcMar>
            <w:vAlign w:val="center"/>
          </w:tcPr>
          <w:p w14:paraId="365EF793"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744C869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36D40D92"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0019753B" w14:textId="538F91B9" w:rsidR="009076EC" w:rsidRDefault="009076EC">
            <w:pPr>
              <w:jc w:val="center"/>
              <w:rPr>
                <w:rFonts w:cs="Calibri"/>
                <w:strike/>
                <w:color w:val="000000" w:themeColor="text1"/>
                <w:sz w:val="20"/>
                <w:szCs w:val="20"/>
              </w:rPr>
            </w:pPr>
          </w:p>
          <w:p w14:paraId="6BB30E14" w14:textId="77777777" w:rsidR="009076EC" w:rsidRDefault="005D25B3">
            <w:pPr>
              <w:jc w:val="center"/>
              <w:rPr>
                <w:rFonts w:cs="Calibri"/>
                <w:strike/>
                <w:color w:val="000000" w:themeColor="text1"/>
                <w:sz w:val="20"/>
                <w:szCs w:val="20"/>
              </w:rPr>
            </w:pPr>
            <w:r>
              <w:rPr>
                <w:rFonts w:cs="Calibri"/>
                <w:color w:val="000000" w:themeColor="text1"/>
                <w:sz w:val="20"/>
                <w:szCs w:val="20"/>
              </w:rPr>
              <w:t>Reserved</w:t>
            </w:r>
          </w:p>
        </w:tc>
        <w:tc>
          <w:tcPr>
            <w:tcW w:w="2230" w:type="dxa"/>
            <w:shd w:val="clear" w:color="auto" w:fill="auto"/>
            <w:tcMar>
              <w:left w:w="103" w:type="dxa"/>
            </w:tcMar>
            <w:vAlign w:val="center"/>
          </w:tcPr>
          <w:p w14:paraId="4F30179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001 </w:t>
            </w:r>
          </w:p>
        </w:tc>
        <w:tc>
          <w:tcPr>
            <w:tcW w:w="2231" w:type="dxa"/>
            <w:shd w:val="clear" w:color="auto" w:fill="auto"/>
            <w:tcMar>
              <w:left w:w="103" w:type="dxa"/>
            </w:tcMar>
            <w:vAlign w:val="center"/>
          </w:tcPr>
          <w:p w14:paraId="0304F85C"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7579DE9D"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(Reserved)  </w:t>
            </w:r>
          </w:p>
        </w:tc>
        <w:tc>
          <w:tcPr>
            <w:tcW w:w="2195" w:type="dxa"/>
            <w:shd w:val="clear" w:color="auto" w:fill="auto"/>
            <w:tcMar>
              <w:left w:w="103" w:type="dxa"/>
            </w:tcMar>
            <w:vAlign w:val="center"/>
          </w:tcPr>
          <w:p w14:paraId="5F5E181B" w14:textId="0DA5E8DB" w:rsidR="009076EC" w:rsidRDefault="00BE1DAB">
            <w:pPr>
              <w:jc w:val="center"/>
              <w:rPr>
                <w:rFonts w:asciiTheme="minorHAnsi" w:eastAsia="Times New Roman" w:hAnsiTheme="minorHAnsi" w:cstheme="minorBidi"/>
                <w:strike/>
              </w:rPr>
            </w:pPr>
            <w:r>
              <w:rPr>
                <w:rFonts w:asciiTheme="minorHAnsi" w:eastAsia="Times New Roman" w:hAnsiTheme="minorHAnsi" w:cstheme="minorBidi"/>
                <w:strike/>
              </w:rPr>
              <w:t>-</w:t>
            </w:r>
          </w:p>
        </w:tc>
      </w:tr>
      <w:tr w:rsidR="009076EC" w14:paraId="689F36A5" w14:textId="77777777">
        <w:trPr>
          <w:trHeight w:val="300"/>
        </w:trPr>
        <w:tc>
          <w:tcPr>
            <w:tcW w:w="1284" w:type="dxa"/>
            <w:shd w:val="clear" w:color="auto" w:fill="auto"/>
            <w:tcMar>
              <w:left w:w="103" w:type="dxa"/>
            </w:tcMar>
            <w:vAlign w:val="center"/>
          </w:tcPr>
          <w:p w14:paraId="36215579"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7D8D68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14A9DAA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51029A8D" w14:textId="77777777" w:rsidR="009076EC" w:rsidRDefault="005D25B3">
            <w:pPr>
              <w:jc w:val="center"/>
              <w:rPr>
                <w:rFonts w:cs="Calibri"/>
                <w:strike/>
                <w:color w:val="000000" w:themeColor="text1"/>
                <w:sz w:val="20"/>
                <w:szCs w:val="20"/>
              </w:rPr>
            </w:pPr>
            <w:r>
              <w:rPr>
                <w:rFonts w:cs="Calibri"/>
                <w:color w:val="000000" w:themeColor="text1"/>
                <w:sz w:val="20"/>
                <w:szCs w:val="20"/>
              </w:rPr>
              <w:t>Reserved</w:t>
            </w:r>
          </w:p>
        </w:tc>
        <w:tc>
          <w:tcPr>
            <w:tcW w:w="2230" w:type="dxa"/>
            <w:shd w:val="clear" w:color="auto" w:fill="auto"/>
            <w:tcMar>
              <w:left w:w="103" w:type="dxa"/>
            </w:tcMar>
            <w:vAlign w:val="center"/>
          </w:tcPr>
          <w:p w14:paraId="6BEFFA3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010 </w:t>
            </w:r>
          </w:p>
        </w:tc>
        <w:tc>
          <w:tcPr>
            <w:tcW w:w="2231" w:type="dxa"/>
            <w:shd w:val="clear" w:color="auto" w:fill="auto"/>
            <w:tcMar>
              <w:left w:w="103" w:type="dxa"/>
            </w:tcMar>
            <w:vAlign w:val="center"/>
          </w:tcPr>
          <w:p w14:paraId="706039B8"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4BBE406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Z (Reserved)  </w:t>
            </w:r>
          </w:p>
        </w:tc>
        <w:tc>
          <w:tcPr>
            <w:tcW w:w="2195" w:type="dxa"/>
            <w:shd w:val="clear" w:color="auto" w:fill="auto"/>
            <w:tcMar>
              <w:left w:w="103" w:type="dxa"/>
            </w:tcMar>
            <w:vAlign w:val="center"/>
          </w:tcPr>
          <w:p w14:paraId="5CBA0D5B" w14:textId="30E2C58B" w:rsidR="009076EC" w:rsidRDefault="00BE1DAB">
            <w:pPr>
              <w:jc w:val="center"/>
              <w:rPr>
                <w:rFonts w:asciiTheme="minorHAnsi" w:eastAsia="Times New Roman" w:hAnsiTheme="minorHAnsi" w:cstheme="minorBidi"/>
                <w:strike/>
              </w:rPr>
            </w:pPr>
            <w:r>
              <w:rPr>
                <w:rFonts w:asciiTheme="minorHAnsi" w:eastAsia="Times New Roman" w:hAnsiTheme="minorHAnsi" w:cstheme="minorBidi"/>
                <w:strike/>
              </w:rPr>
              <w:t>-</w:t>
            </w:r>
          </w:p>
        </w:tc>
      </w:tr>
      <w:tr w:rsidR="009076EC" w14:paraId="278BFEF3" w14:textId="77777777">
        <w:trPr>
          <w:trHeight w:val="300"/>
        </w:trPr>
        <w:tc>
          <w:tcPr>
            <w:tcW w:w="1284" w:type="dxa"/>
            <w:shd w:val="clear" w:color="auto" w:fill="auto"/>
            <w:tcMar>
              <w:left w:w="103" w:type="dxa"/>
            </w:tcMar>
            <w:vAlign w:val="center"/>
          </w:tcPr>
          <w:p w14:paraId="3F0048E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08FACF5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18F21B1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1B07432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Reserved </w:t>
            </w:r>
          </w:p>
        </w:tc>
        <w:tc>
          <w:tcPr>
            <w:tcW w:w="2230" w:type="dxa"/>
            <w:shd w:val="clear" w:color="auto" w:fill="auto"/>
            <w:tcMar>
              <w:left w:w="103" w:type="dxa"/>
            </w:tcMar>
            <w:vAlign w:val="center"/>
          </w:tcPr>
          <w:p w14:paraId="00A8600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011 </w:t>
            </w:r>
          </w:p>
        </w:tc>
        <w:tc>
          <w:tcPr>
            <w:tcW w:w="2231" w:type="dxa"/>
            <w:shd w:val="clear" w:color="auto" w:fill="auto"/>
            <w:tcMar>
              <w:left w:w="103" w:type="dxa"/>
            </w:tcMar>
            <w:vAlign w:val="center"/>
          </w:tcPr>
          <w:p w14:paraId="5677AD4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483E5481" w14:textId="7D2298E1" w:rsidR="009076EC" w:rsidRDefault="005D25B3">
            <w:pPr>
              <w:jc w:val="center"/>
              <w:rPr>
                <w:rFonts w:cs="Calibri"/>
                <w:strike/>
                <w:color w:val="000000" w:themeColor="text1"/>
                <w:sz w:val="20"/>
                <w:szCs w:val="20"/>
              </w:rPr>
            </w:pPr>
            <w:r>
              <w:rPr>
                <w:rFonts w:cs="Calibri"/>
                <w:strike/>
                <w:color w:val="000000" w:themeColor="text1"/>
                <w:sz w:val="20"/>
                <w:szCs w:val="20"/>
              </w:rPr>
              <w:br/>
            </w:r>
            <w:r>
              <w:rPr>
                <w:rFonts w:cs="Calibri"/>
                <w:color w:val="000000" w:themeColor="text1"/>
                <w:sz w:val="20"/>
                <w:szCs w:val="20"/>
              </w:rPr>
              <w:t xml:space="preserve">Z (Reserved)  </w:t>
            </w:r>
          </w:p>
        </w:tc>
        <w:tc>
          <w:tcPr>
            <w:tcW w:w="2195" w:type="dxa"/>
            <w:shd w:val="clear" w:color="auto" w:fill="auto"/>
            <w:tcMar>
              <w:left w:w="103" w:type="dxa"/>
            </w:tcMar>
            <w:vAlign w:val="center"/>
          </w:tcPr>
          <w:p w14:paraId="1A3CBF85" w14:textId="06C130E1" w:rsidR="009076EC" w:rsidRDefault="00BE1DAB">
            <w:pPr>
              <w:jc w:val="center"/>
              <w:rPr>
                <w:rFonts w:asciiTheme="minorHAnsi" w:eastAsia="Times New Roman" w:hAnsiTheme="minorHAnsi" w:cstheme="minorBidi"/>
                <w:strike/>
              </w:rPr>
            </w:pPr>
            <w:r>
              <w:rPr>
                <w:rFonts w:asciiTheme="minorHAnsi" w:eastAsia="Times New Roman" w:hAnsiTheme="minorHAnsi" w:cstheme="minorBidi"/>
                <w:strike/>
              </w:rPr>
              <w:t>-</w:t>
            </w:r>
          </w:p>
        </w:tc>
      </w:tr>
      <w:tr w:rsidR="009076EC" w14:paraId="39F6BE16" w14:textId="77777777">
        <w:trPr>
          <w:trHeight w:val="300"/>
        </w:trPr>
        <w:tc>
          <w:tcPr>
            <w:tcW w:w="1284" w:type="dxa"/>
            <w:shd w:val="clear" w:color="auto" w:fill="auto"/>
            <w:tcMar>
              <w:left w:w="103" w:type="dxa"/>
            </w:tcMar>
            <w:vAlign w:val="center"/>
          </w:tcPr>
          <w:p w14:paraId="40C07B81"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1295" w:type="dxa"/>
            <w:shd w:val="clear" w:color="auto" w:fill="auto"/>
            <w:tcMar>
              <w:left w:w="103" w:type="dxa"/>
            </w:tcMar>
            <w:vAlign w:val="center"/>
          </w:tcPr>
          <w:p w14:paraId="334EEBCA"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374" w:type="dxa"/>
            <w:shd w:val="clear" w:color="auto" w:fill="auto"/>
            <w:tcMar>
              <w:left w:w="103" w:type="dxa"/>
            </w:tcMar>
            <w:vAlign w:val="center"/>
          </w:tcPr>
          <w:p w14:paraId="75B87BBF" w14:textId="77777777" w:rsidR="009076EC" w:rsidRDefault="005D25B3">
            <w:pPr>
              <w:jc w:val="center"/>
              <w:rPr>
                <w:rFonts w:cs="Calibri"/>
                <w:color w:val="000000" w:themeColor="text1"/>
                <w:sz w:val="20"/>
                <w:szCs w:val="20"/>
              </w:rPr>
            </w:pPr>
            <w:r>
              <w:rPr>
                <w:rFonts w:cs="Calibri"/>
                <w:color w:val="000000" w:themeColor="text1"/>
                <w:sz w:val="20"/>
                <w:szCs w:val="20"/>
              </w:rPr>
              <w:t xml:space="preserve">0 </w:t>
            </w:r>
          </w:p>
        </w:tc>
        <w:tc>
          <w:tcPr>
            <w:tcW w:w="1220" w:type="dxa"/>
            <w:shd w:val="clear" w:color="auto" w:fill="auto"/>
            <w:tcMar>
              <w:left w:w="103" w:type="dxa"/>
            </w:tcMar>
            <w:vAlign w:val="center"/>
          </w:tcPr>
          <w:p w14:paraId="417046A6" w14:textId="77777777" w:rsidR="009076EC" w:rsidRDefault="005D25B3">
            <w:pPr>
              <w:jc w:val="center"/>
              <w:rPr>
                <w:rFonts w:cs="Calibri"/>
                <w:color w:val="000000" w:themeColor="text1"/>
                <w:sz w:val="20"/>
                <w:szCs w:val="20"/>
              </w:rPr>
            </w:pPr>
            <w:r>
              <w:rPr>
                <w:rFonts w:cs="Calibri"/>
                <w:color w:val="000000" w:themeColor="text1"/>
                <w:sz w:val="20"/>
                <w:szCs w:val="20"/>
              </w:rPr>
              <w:t xml:space="preserve">Reserved </w:t>
            </w:r>
          </w:p>
        </w:tc>
        <w:tc>
          <w:tcPr>
            <w:tcW w:w="2230" w:type="dxa"/>
            <w:shd w:val="clear" w:color="auto" w:fill="auto"/>
            <w:tcMar>
              <w:left w:w="103" w:type="dxa"/>
            </w:tcMar>
            <w:vAlign w:val="center"/>
          </w:tcPr>
          <w:p w14:paraId="0B531650" w14:textId="77777777" w:rsidR="009076EC" w:rsidRDefault="005D25B3">
            <w:pPr>
              <w:jc w:val="center"/>
              <w:rPr>
                <w:rFonts w:cs="Calibri"/>
                <w:color w:val="000000" w:themeColor="text1"/>
                <w:sz w:val="20"/>
                <w:szCs w:val="20"/>
              </w:rPr>
            </w:pPr>
            <w:r>
              <w:rPr>
                <w:rFonts w:cs="Calibri"/>
                <w:color w:val="000000" w:themeColor="text1"/>
                <w:sz w:val="20"/>
                <w:szCs w:val="20"/>
              </w:rPr>
              <w:t xml:space="preserve">1-- </w:t>
            </w:r>
          </w:p>
        </w:tc>
        <w:tc>
          <w:tcPr>
            <w:tcW w:w="2231" w:type="dxa"/>
            <w:shd w:val="clear" w:color="auto" w:fill="auto"/>
            <w:tcMar>
              <w:left w:w="103" w:type="dxa"/>
            </w:tcMar>
            <w:vAlign w:val="center"/>
          </w:tcPr>
          <w:p w14:paraId="0D8BC3E5" w14:textId="77777777" w:rsidR="009076EC" w:rsidRDefault="005D25B3">
            <w:pPr>
              <w:jc w:val="center"/>
              <w:rPr>
                <w:rFonts w:cs="Calibri"/>
                <w:color w:val="000000" w:themeColor="text1"/>
                <w:sz w:val="20"/>
                <w:szCs w:val="20"/>
              </w:rPr>
            </w:pPr>
            <w:r>
              <w:rPr>
                <w:rFonts w:cs="Calibri"/>
                <w:color w:val="000000" w:themeColor="text1"/>
                <w:sz w:val="20"/>
                <w:szCs w:val="20"/>
              </w:rPr>
              <w:t xml:space="preserve">----- </w:t>
            </w:r>
          </w:p>
        </w:tc>
        <w:tc>
          <w:tcPr>
            <w:tcW w:w="1844" w:type="dxa"/>
            <w:shd w:val="clear" w:color="auto" w:fill="auto"/>
            <w:tcMar>
              <w:left w:w="103" w:type="dxa"/>
            </w:tcMar>
            <w:vAlign w:val="center"/>
          </w:tcPr>
          <w:p w14:paraId="45E6F0F2" w14:textId="334FFB42" w:rsidR="009076EC" w:rsidRDefault="005D25B3">
            <w:pPr>
              <w:jc w:val="center"/>
              <w:rPr>
                <w:rFonts w:cs="Calibri"/>
                <w:color w:val="000000" w:themeColor="text1"/>
                <w:sz w:val="20"/>
                <w:szCs w:val="20"/>
                <w:u w:val="single"/>
              </w:rPr>
            </w:pPr>
            <w:r>
              <w:rPr>
                <w:rFonts w:cs="Calibri"/>
                <w:color w:val="000000" w:themeColor="text1"/>
                <w:sz w:val="20"/>
                <w:szCs w:val="20"/>
                <w:u w:val="single"/>
              </w:rPr>
              <w:br/>
            </w:r>
            <w:r>
              <w:rPr>
                <w:rFonts w:cs="Calibri"/>
                <w:color w:val="000000" w:themeColor="text1"/>
                <w:sz w:val="20"/>
                <w:szCs w:val="20"/>
              </w:rPr>
              <w:t xml:space="preserve">Z (Reserved)  </w:t>
            </w:r>
          </w:p>
        </w:tc>
        <w:tc>
          <w:tcPr>
            <w:tcW w:w="2195" w:type="dxa"/>
            <w:shd w:val="clear" w:color="auto" w:fill="auto"/>
            <w:tcMar>
              <w:left w:w="103" w:type="dxa"/>
            </w:tcMar>
            <w:vAlign w:val="center"/>
          </w:tcPr>
          <w:p w14:paraId="47B65C10" w14:textId="3C7CD0E0" w:rsidR="009076EC" w:rsidRDefault="00BE1DAB">
            <w:pPr>
              <w:jc w:val="center"/>
              <w:rPr>
                <w:rFonts w:asciiTheme="minorHAnsi" w:eastAsia="Times New Roman" w:hAnsiTheme="minorHAnsi" w:cstheme="minorBidi"/>
                <w:strike/>
              </w:rPr>
            </w:pPr>
            <w:r>
              <w:rPr>
                <w:rFonts w:asciiTheme="minorHAnsi" w:eastAsia="Times New Roman" w:hAnsiTheme="minorHAnsi" w:cstheme="minorBidi"/>
                <w:strike/>
              </w:rPr>
              <w:t>-</w:t>
            </w:r>
          </w:p>
        </w:tc>
      </w:tr>
    </w:tbl>
    <w:p w14:paraId="105C980E" w14:textId="68B11704" w:rsidR="009076EC" w:rsidRDefault="005D25B3">
      <w:pPr>
        <w:rPr>
          <w:strike/>
        </w:rPr>
      </w:pPr>
      <w:bookmarkStart w:id="11" w:name="_Toc91003719"/>
      <w:bookmarkEnd w:id="11"/>
      <w:r>
        <w:rPr>
          <w:strike/>
          <w:noProof/>
        </w:rPr>
        <w:lastRenderedPageBreak/>
        <mc:AlternateContent>
          <mc:Choice Requires="wps">
            <w:drawing>
              <wp:anchor distT="0" distB="0" distL="114300" distR="114300" simplePos="0" relativeHeight="32" behindDoc="0" locked="0" layoutInCell="1" allowOverlap="1" wp14:anchorId="0A18A720" wp14:editId="6ED02F1E">
                <wp:simplePos x="0" y="0"/>
                <wp:positionH relativeFrom="margin">
                  <wp:posOffset>-71755</wp:posOffset>
                </wp:positionH>
                <wp:positionV relativeFrom="paragraph">
                  <wp:posOffset>252095</wp:posOffset>
                </wp:positionV>
                <wp:extent cx="3093085" cy="2001520"/>
                <wp:effectExtent l="0" t="0" r="0" b="0"/>
                <wp:wrapSquare wrapText="bothSides"/>
                <wp:docPr id="6" name="Frame3"/>
                <wp:cNvGraphicFramePr/>
                <a:graphic xmlns:a="http://schemas.openxmlformats.org/drawingml/2006/main">
                  <a:graphicData uri="http://schemas.microsoft.com/office/word/2010/wordprocessingShape">
                    <wps:wsp>
                      <wps:cNvSpPr/>
                      <wps:spPr>
                        <a:xfrm>
                          <a:off x="0" y="0"/>
                          <a:ext cx="3092400" cy="2000880"/>
                        </a:xfrm>
                        <a:prstGeom prst="rect">
                          <a:avLst/>
                        </a:prstGeom>
                        <a:noFill/>
                        <a:ln>
                          <a:noFill/>
                        </a:ln>
                      </wps:spPr>
                      <wps:style>
                        <a:lnRef idx="0">
                          <a:scrgbClr r="0" g="0" b="0"/>
                        </a:lnRef>
                        <a:fillRef idx="0">
                          <a:scrgbClr r="0" g="0" b="0"/>
                        </a:fillRef>
                        <a:effectRef idx="0">
                          <a:scrgbClr r="0" g="0" b="0"/>
                        </a:effectRef>
                        <a:fontRef idx="minor"/>
                      </wps:style>
                      <wps:txbx>
                        <w:txbxContent>
                          <w:p w14:paraId="2DDBB470" w14:textId="77777777" w:rsidR="009076EC" w:rsidRDefault="009076EC">
                            <w:pPr>
                              <w:pStyle w:val="FrameContents"/>
                            </w:pPr>
                          </w:p>
                        </w:txbxContent>
                      </wps:txbx>
                      <wps:bodyPr lIns="0" tIns="0" rIns="0" bIns="0">
                        <a:spAutoFit/>
                      </wps:bodyPr>
                    </wps:wsp>
                  </a:graphicData>
                </a:graphic>
              </wp:anchor>
            </w:drawing>
          </mc:Choice>
          <mc:Fallback>
            <w:pict>
              <v:rect w14:anchorId="0A18A720" id="Frame3" o:spid="_x0000_s1028" style="position:absolute;margin-left:-5.65pt;margin-top:19.85pt;width:243.55pt;height:157.6pt;z-index: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" filled="f" stroked="f">
                <v:textbox style="mso-fit-shape-to-text:t" inset="0,0,0,0">
                  <w:txbxContent>
                    <w:p w14:paraId="2DDBB470" w14:textId="77777777" w:rsidR="009076EC" w:rsidRDefault="009076EC">
                      <w:pPr>
                        <w:pStyle w:val="FrameContents"/>
                      </w:pPr>
                    </w:p>
                  </w:txbxContent>
                </v:textbox>
                <w10:wrap type="square" anchorx="margin"/>
              </v:rect>
            </w:pict>
          </mc:Fallback>
        </mc:AlternateContent>
      </w:r>
      <w:r>
        <w:rPr>
          <w:strike/>
          <w:noProof/>
        </w:rPr>
        <mc:AlternateContent>
          <mc:Choice Requires="wps">
            <w:drawing>
              <wp:anchor distT="0" distB="0" distL="114300" distR="114300" simplePos="0" relativeHeight="33" behindDoc="0" locked="0" layoutInCell="1" allowOverlap="1" wp14:anchorId="43AC9074" wp14:editId="4E2E8409">
                <wp:simplePos x="0" y="0"/>
                <wp:positionH relativeFrom="page">
                  <wp:posOffset>5080000</wp:posOffset>
                </wp:positionH>
                <wp:positionV relativeFrom="paragraph">
                  <wp:posOffset>242570</wp:posOffset>
                </wp:positionV>
                <wp:extent cx="3458210" cy="2001520"/>
                <wp:effectExtent l="0" t="0" r="0" b="0"/>
                <wp:wrapSquare wrapText="bothSides"/>
                <wp:docPr id="8" name="Frame4"/>
                <wp:cNvGraphicFramePr/>
                <a:graphic xmlns:a="http://schemas.openxmlformats.org/drawingml/2006/main">
                  <a:graphicData uri="http://schemas.microsoft.com/office/word/2010/wordprocessingShape">
                    <wps:wsp>
                      <wps:cNvSpPr/>
                      <wps:spPr>
                        <a:xfrm>
                          <a:off x="0" y="0"/>
                          <a:ext cx="3457440" cy="2000880"/>
                        </a:xfrm>
                        <a:prstGeom prst="rect">
                          <a:avLst/>
                        </a:prstGeom>
                        <a:noFill/>
                        <a:ln>
                          <a:noFill/>
                        </a:ln>
                      </wps:spPr>
                      <wps:style>
                        <a:lnRef idx="0">
                          <a:scrgbClr r="0" g="0" b="0"/>
                        </a:lnRef>
                        <a:fillRef idx="0">
                          <a:scrgbClr r="0" g="0" b="0"/>
                        </a:fillRef>
                        <a:effectRef idx="0">
                          <a:scrgbClr r="0" g="0" b="0"/>
                        </a:effectRef>
                        <a:fontRef idx="minor"/>
                      </wps:style>
                      <wps:txbx>
                        <w:txbxContent>
                          <w:p w14:paraId="75A7741D" w14:textId="77777777" w:rsidR="009076EC" w:rsidRDefault="009076EC">
                            <w:pPr>
                              <w:pStyle w:val="FrameContents"/>
                            </w:pPr>
                          </w:p>
                        </w:txbxContent>
                      </wps:txbx>
                      <wps:bodyPr lIns="0" tIns="0" rIns="0" bIns="0">
                        <a:spAutoFit/>
                      </wps:bodyPr>
                    </wps:wsp>
                  </a:graphicData>
                </a:graphic>
              </wp:anchor>
            </w:drawing>
          </mc:Choice>
          <mc:Fallback>
            <w:pict>
              <v:rect w14:anchorId="43AC9074" id="Frame4" o:spid="_x0000_s1029" style="position:absolute;margin-left:400pt;margin-top:19.1pt;width:272.3pt;height:157.6pt;z-index:3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" filled="f" stroked="f">
                <v:textbox style="mso-fit-shape-to-text:t" inset="0,0,0,0">
                  <w:txbxContent>
                    <w:p w14:paraId="75A7741D" w14:textId="77777777" w:rsidR="009076EC" w:rsidRDefault="009076EC">
                      <w:pPr>
                        <w:pStyle w:val="FrameContents"/>
                      </w:pPr>
                    </w:p>
                  </w:txbxContent>
                </v:textbox>
                <w10:wrap type="square" anchorx="page"/>
              </v:rect>
            </w:pict>
          </mc:Fallback>
        </mc:AlternateContent>
      </w:r>
    </w:p>
    <w:p w14:paraId="4B4204B6" w14:textId="77777777" w:rsidR="009076EC" w:rsidRDefault="009076EC"/>
    <w:p w14:paraId="3EBB99BA" w14:textId="77777777" w:rsidR="009076EC" w:rsidRDefault="009076EC"/>
    <w:p w14:paraId="3E0545B8" w14:textId="77777777" w:rsidR="009076EC" w:rsidRDefault="009076EC"/>
    <w:p w14:paraId="6B5072D1" w14:textId="77777777" w:rsidR="009076EC" w:rsidRDefault="009076EC"/>
    <w:p w14:paraId="0851A701" w14:textId="77777777" w:rsidR="009076EC" w:rsidRDefault="005D25B3">
      <w:r>
        <w:tab/>
      </w:r>
      <w:r>
        <w:tab/>
      </w:r>
      <w:r>
        <w:tab/>
      </w:r>
      <w:r>
        <w:tab/>
        <w:t xml:space="preserve">          </w:t>
      </w:r>
    </w:p>
    <w:p w14:paraId="3F807435" w14:textId="77777777" w:rsidR="009076EC" w:rsidRDefault="005D25B3">
      <w:pPr>
        <w:pStyle w:val="Heading2"/>
        <w:numPr>
          <w:ilvl w:val="1"/>
          <w:numId w:val="2"/>
        </w:numPr>
      </w:pPr>
      <w:bookmarkStart w:id="12" w:name="_Toc91003720"/>
      <w:bookmarkEnd w:id="12"/>
      <w:r>
        <w:t>ATO functionality in mission and S3 modes.</w:t>
      </w:r>
    </w:p>
    <w:p w14:paraId="3DF6DA7D" w14:textId="77777777" w:rsidR="009076EC" w:rsidRDefault="009076EC"/>
    <w:p w14:paraId="4228C0F5" w14:textId="77777777" w:rsidR="009076EC" w:rsidRDefault="005D25B3">
      <w:r>
        <w:rPr>
          <w:noProof/>
        </w:rPr>
        <mc:AlternateContent>
          <mc:Choice Requires="wps">
            <w:drawing>
              <wp:anchor distT="0" distB="0" distL="114300" distR="114300" simplePos="0" relativeHeight="34" behindDoc="0" locked="0" layoutInCell="1" allowOverlap="1" wp14:anchorId="698C3B90" wp14:editId="43D5EB8A">
                <wp:simplePos x="0" y="0"/>
                <wp:positionH relativeFrom="margin">
                  <wp:posOffset>-71755</wp:posOffset>
                </wp:positionH>
                <wp:positionV relativeFrom="paragraph">
                  <wp:posOffset>13970</wp:posOffset>
                </wp:positionV>
                <wp:extent cx="4641215" cy="1697355"/>
                <wp:effectExtent l="0" t="0" r="0" b="0"/>
                <wp:wrapSquare wrapText="bothSides"/>
                <wp:docPr id="10" name="Frame5"/>
                <wp:cNvGraphicFramePr/>
                <a:graphic xmlns:a="http://schemas.openxmlformats.org/drawingml/2006/main">
                  <a:graphicData uri="http://schemas.microsoft.com/office/word/2010/wordprocessingShape">
                    <wps:wsp>
                      <wps:cNvSpPr/>
                      <wps:spPr>
                        <a:xfrm>
                          <a:off x="0" y="0"/>
                          <a:ext cx="4640760" cy="16966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7308" w:type="dxa"/>
                              <w:tblInd w:w="103" w:type="dxa"/>
                              <w:tblCellMar>
                                <w:left w:w="98" w:type="dxa"/>
                              </w:tblCellMar>
                              <w:tblLook w:val="04A0" w:firstRow="1" w:lastRow="0" w:firstColumn="1" w:lastColumn="0" w:noHBand="0" w:noVBand="1"/>
                            </w:tblPr>
                            <w:tblGrid>
                              <w:gridCol w:w="1908"/>
                              <w:gridCol w:w="988"/>
                              <w:gridCol w:w="4412"/>
                            </w:tblGrid>
                            <w:tr w:rsidR="009076EC" w14:paraId="2A8DAEC4" w14:textId="77777777">
                              <w:trPr>
                                <w:trHeight w:val="395"/>
                              </w:trPr>
                              <w:tc>
                                <w:tcPr>
                                  <w:tcW w:w="1908" w:type="dxa"/>
                                  <w:shd w:val="clear" w:color="auto" w:fill="auto"/>
                                  <w:tcMar>
                                    <w:left w:w="98" w:type="dxa"/>
                                  </w:tcMar>
                                </w:tcPr>
                                <w:p w14:paraId="0D6575DC" w14:textId="77777777" w:rsidR="009076EC" w:rsidRDefault="005D25B3">
                                  <w:pPr>
                                    <w:pStyle w:val="FrameContents"/>
                                  </w:pPr>
                                  <w:r>
                                    <w:t>PHY Configuration</w:t>
                                  </w:r>
                                </w:p>
                              </w:tc>
                              <w:tc>
                                <w:tcPr>
                                  <w:tcW w:w="988" w:type="dxa"/>
                                  <w:shd w:val="clear" w:color="auto" w:fill="auto"/>
                                  <w:tcMar>
                                    <w:left w:w="98" w:type="dxa"/>
                                  </w:tcMar>
                                </w:tcPr>
                                <w:p w14:paraId="08673B9D" w14:textId="77777777" w:rsidR="009076EC" w:rsidRDefault="005D25B3">
                                  <w:pPr>
                                    <w:pStyle w:val="FrameContents"/>
                                  </w:pPr>
                                  <w:r>
                                    <w:t>Mode</w:t>
                                  </w:r>
                                </w:p>
                              </w:tc>
                              <w:tc>
                                <w:tcPr>
                                  <w:tcW w:w="4412" w:type="dxa"/>
                                  <w:shd w:val="clear" w:color="auto" w:fill="auto"/>
                                  <w:tcMar>
                                    <w:left w:w="98" w:type="dxa"/>
                                  </w:tcMar>
                                </w:tcPr>
                                <w:p w14:paraId="7B669C78" w14:textId="77777777" w:rsidR="009076EC" w:rsidRDefault="005D25B3">
                                  <w:pPr>
                                    <w:pStyle w:val="FrameContents"/>
                                  </w:pPr>
                                  <w:r>
                                    <w:t>ATO Functionality</w:t>
                                  </w:r>
                                </w:p>
                              </w:tc>
                            </w:tr>
                            <w:tr w:rsidR="009076EC" w14:paraId="16676EBA" w14:textId="77777777">
                              <w:trPr>
                                <w:trHeight w:val="350"/>
                              </w:trPr>
                              <w:tc>
                                <w:tcPr>
                                  <w:tcW w:w="1908" w:type="dxa"/>
                                  <w:shd w:val="clear" w:color="auto" w:fill="auto"/>
                                  <w:tcMar>
                                    <w:left w:w="98" w:type="dxa"/>
                                  </w:tcMar>
                                </w:tcPr>
                                <w:p w14:paraId="6F147F47" w14:textId="77777777" w:rsidR="009076EC" w:rsidRDefault="005D25B3">
                                  <w:pPr>
                                    <w:pStyle w:val="FrameContents"/>
                                  </w:pPr>
                                  <w:r>
                                    <w:t>LP5</w:t>
                                  </w:r>
                                </w:p>
                              </w:tc>
                              <w:tc>
                                <w:tcPr>
                                  <w:tcW w:w="988" w:type="dxa"/>
                                  <w:shd w:val="clear" w:color="auto" w:fill="auto"/>
                                  <w:tcMar>
                                    <w:left w:w="98" w:type="dxa"/>
                                  </w:tcMar>
                                </w:tcPr>
                                <w:p w14:paraId="0063B77D" w14:textId="77777777" w:rsidR="009076EC" w:rsidRDefault="005D25B3">
                                  <w:pPr>
                                    <w:pStyle w:val="FrameContents"/>
                                  </w:pPr>
                                  <w:r>
                                    <w:t>Mission</w:t>
                                  </w:r>
                                </w:p>
                              </w:tc>
                              <w:tc>
                                <w:tcPr>
                                  <w:tcW w:w="4412" w:type="dxa"/>
                                  <w:shd w:val="clear" w:color="auto" w:fill="auto"/>
                                  <w:tcMar>
                                    <w:left w:w="98" w:type="dxa"/>
                                  </w:tcMar>
                                </w:tcPr>
                                <w:p w14:paraId="0C82F115" w14:textId="77777777" w:rsidR="009076EC" w:rsidRDefault="005D25B3">
                                  <w:pPr>
                                    <w:pStyle w:val="FrameContents"/>
                                  </w:pPr>
                                  <w:r>
                                    <w:t>Enabled(except regulator and vregdac outputs)</w:t>
                                  </w:r>
                                </w:p>
                              </w:tc>
                            </w:tr>
                            <w:tr w:rsidR="009076EC" w14:paraId="0E8FB152" w14:textId="77777777">
                              <w:trPr>
                                <w:trHeight w:val="353"/>
                              </w:trPr>
                              <w:tc>
                                <w:tcPr>
                                  <w:tcW w:w="1908" w:type="dxa"/>
                                  <w:shd w:val="clear" w:color="auto" w:fill="auto"/>
                                  <w:tcMar>
                                    <w:left w:w="98" w:type="dxa"/>
                                  </w:tcMar>
                                </w:tcPr>
                                <w:p w14:paraId="190F8AFD" w14:textId="77777777" w:rsidR="009076EC" w:rsidRDefault="005D25B3">
                                  <w:pPr>
                                    <w:pStyle w:val="FrameContents"/>
                                  </w:pPr>
                                  <w:r>
                                    <w:t>LP5</w:t>
                                  </w:r>
                                </w:p>
                              </w:tc>
                              <w:tc>
                                <w:tcPr>
                                  <w:tcW w:w="988" w:type="dxa"/>
                                  <w:shd w:val="clear" w:color="auto" w:fill="auto"/>
                                  <w:tcMar>
                                    <w:left w:w="98" w:type="dxa"/>
                                  </w:tcMar>
                                </w:tcPr>
                                <w:p w14:paraId="0453C3B3" w14:textId="77777777" w:rsidR="009076EC" w:rsidRDefault="005D25B3">
                                  <w:pPr>
                                    <w:pStyle w:val="FrameContents"/>
                                  </w:pPr>
                                  <w:r>
                                    <w:t>S3</w:t>
                                  </w:r>
                                </w:p>
                              </w:tc>
                              <w:tc>
                                <w:tcPr>
                                  <w:tcW w:w="4412" w:type="dxa"/>
                                  <w:shd w:val="clear" w:color="auto" w:fill="auto"/>
                                  <w:tcMar>
                                    <w:left w:w="98" w:type="dxa"/>
                                  </w:tcMar>
                                </w:tcPr>
                                <w:p w14:paraId="1C875334" w14:textId="77777777" w:rsidR="009076EC" w:rsidRDefault="005D25B3">
                                  <w:pPr>
                                    <w:pStyle w:val="FrameContents"/>
                                  </w:pPr>
                                  <w:r>
                                    <w:t>Disabled</w:t>
                                  </w:r>
                                </w:p>
                              </w:tc>
                            </w:tr>
                          </w:tbl>
                          <w:p w14:paraId="39925432" w14:textId="77777777" w:rsidR="009076EC" w:rsidRDefault="009076EC">
                            <w:pPr>
                              <w:pStyle w:val="FrameContents"/>
                            </w:pPr>
                          </w:p>
                        </w:txbxContent>
                      </wps:txbx>
                      <wps:bodyPr lIns="0" tIns="0" rIns="0" bIns="0">
                        <a:spAutoFit/>
                      </wps:bodyPr>
                    </wps:wsp>
                  </a:graphicData>
                </a:graphic>
              </wp:anchor>
            </w:drawing>
          </mc:Choice>
          <mc:Fallback>
            <w:pict>
              <v:rect w14:anchorId="698C3B90" id="Frame5" o:spid="_x0000_s1030" style="position:absolute;margin-left:-5.65pt;margin-top:1.1pt;width:365.45pt;height:133.65pt;z-index:3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" filled="f" stroked="f">
                <v:textbox style="mso-fit-shape-to-text:t" inset="0,0,0,0">
                  <w:txbxContent>
                    <w:tbl>
                      <w:tblPr>
                        <w:tblStyle w:val="TableGrid"/>
                        <w:tblW w:w="7308" w:type="dxa"/>
                        <w:tblInd w:w="103" w:type="dxa"/>
                        <w:tblCellMar>
                          <w:left w:w="98" w:type="dxa"/>
                        </w:tblCellMar>
                        <w:tblLook w:val="04A0" w:firstRow="1" w:lastRow="0" w:firstColumn="1" w:lastColumn="0" w:noHBand="0" w:noVBand="1"/>
                      </w:tblPr>
                      <w:tblGrid>
                        <w:gridCol w:w="1908"/>
                        <w:gridCol w:w="988"/>
                        <w:gridCol w:w="4412"/>
                      </w:tblGrid>
                      <w:tr w:rsidR="009076EC" w14:paraId="2A8DAEC4" w14:textId="77777777">
                        <w:trPr>
                          <w:trHeight w:val="395"/>
                        </w:trPr>
                        <w:tc>
                          <w:tcPr>
                            <w:tcW w:w="1908" w:type="dxa"/>
                            <w:shd w:val="clear" w:color="auto" w:fill="auto"/>
                            <w:tcMar>
                              <w:left w:w="98" w:type="dxa"/>
                            </w:tcMar>
                          </w:tcPr>
                          <w:p w14:paraId="0D6575DC" w14:textId="77777777" w:rsidR="009076EC" w:rsidRDefault="005D25B3">
                            <w:pPr>
                              <w:pStyle w:val="FrameContents"/>
                            </w:pPr>
                            <w:r>
                              <w:t>PHY Configuration</w:t>
                            </w:r>
                          </w:p>
                        </w:tc>
                        <w:tc>
                          <w:tcPr>
                            <w:tcW w:w="988" w:type="dxa"/>
                            <w:shd w:val="clear" w:color="auto" w:fill="auto"/>
                            <w:tcMar>
                              <w:left w:w="98" w:type="dxa"/>
                            </w:tcMar>
                          </w:tcPr>
                          <w:p w14:paraId="08673B9D" w14:textId="77777777" w:rsidR="009076EC" w:rsidRDefault="005D25B3">
                            <w:pPr>
                              <w:pStyle w:val="FrameContents"/>
                            </w:pPr>
                            <w:r>
                              <w:t>Mode</w:t>
                            </w:r>
                          </w:p>
                        </w:tc>
                        <w:tc>
                          <w:tcPr>
                            <w:tcW w:w="4412" w:type="dxa"/>
                            <w:shd w:val="clear" w:color="auto" w:fill="auto"/>
                            <w:tcMar>
                              <w:left w:w="98" w:type="dxa"/>
                            </w:tcMar>
                          </w:tcPr>
                          <w:p w14:paraId="7B669C78" w14:textId="77777777" w:rsidR="009076EC" w:rsidRDefault="005D25B3">
                            <w:pPr>
                              <w:pStyle w:val="FrameContents"/>
                            </w:pPr>
                            <w:r>
                              <w:t>ATO Functionality</w:t>
                            </w:r>
                          </w:p>
                        </w:tc>
                      </w:tr>
                      <w:tr w:rsidR="009076EC" w14:paraId="16676EBA" w14:textId="77777777">
                        <w:trPr>
                          <w:trHeight w:val="350"/>
                        </w:trPr>
                        <w:tc>
                          <w:tcPr>
                            <w:tcW w:w="1908" w:type="dxa"/>
                            <w:shd w:val="clear" w:color="auto" w:fill="auto"/>
                            <w:tcMar>
                              <w:left w:w="98" w:type="dxa"/>
                            </w:tcMar>
                          </w:tcPr>
                          <w:p w14:paraId="6F147F47" w14:textId="77777777" w:rsidR="009076EC" w:rsidRDefault="005D25B3">
                            <w:pPr>
                              <w:pStyle w:val="FrameContents"/>
                            </w:pPr>
                            <w:r>
                              <w:t>LP5</w:t>
                            </w:r>
                          </w:p>
                        </w:tc>
                        <w:tc>
                          <w:tcPr>
                            <w:tcW w:w="988" w:type="dxa"/>
                            <w:shd w:val="clear" w:color="auto" w:fill="auto"/>
                            <w:tcMar>
                              <w:left w:w="98" w:type="dxa"/>
                            </w:tcMar>
                          </w:tcPr>
                          <w:p w14:paraId="0063B77D" w14:textId="77777777" w:rsidR="009076EC" w:rsidRDefault="005D25B3">
                            <w:pPr>
                              <w:pStyle w:val="FrameContents"/>
                            </w:pPr>
                            <w:r>
                              <w:t>Mission</w:t>
                            </w:r>
                          </w:p>
                        </w:tc>
                        <w:tc>
                          <w:tcPr>
                            <w:tcW w:w="4412" w:type="dxa"/>
                            <w:shd w:val="clear" w:color="auto" w:fill="auto"/>
                            <w:tcMar>
                              <w:left w:w="98" w:type="dxa"/>
                            </w:tcMar>
                          </w:tcPr>
                          <w:p w14:paraId="0C82F115" w14:textId="77777777" w:rsidR="009076EC" w:rsidRDefault="005D25B3">
                            <w:pPr>
                              <w:pStyle w:val="FrameContents"/>
                            </w:pPr>
                            <w:r>
                              <w:t>Enabled(except regulator and vregdac outputs)</w:t>
                            </w:r>
                          </w:p>
                        </w:tc>
                      </w:tr>
                      <w:tr w:rsidR="009076EC" w14:paraId="0E8FB152" w14:textId="77777777">
                        <w:trPr>
                          <w:trHeight w:val="353"/>
                        </w:trPr>
                        <w:tc>
                          <w:tcPr>
                            <w:tcW w:w="1908" w:type="dxa"/>
                            <w:shd w:val="clear" w:color="auto" w:fill="auto"/>
                            <w:tcMar>
                              <w:left w:w="98" w:type="dxa"/>
                            </w:tcMar>
                          </w:tcPr>
                          <w:p w14:paraId="190F8AFD" w14:textId="77777777" w:rsidR="009076EC" w:rsidRDefault="005D25B3">
                            <w:pPr>
                              <w:pStyle w:val="FrameContents"/>
                            </w:pPr>
                            <w:r>
                              <w:t>LP5</w:t>
                            </w:r>
                          </w:p>
                        </w:tc>
                        <w:tc>
                          <w:tcPr>
                            <w:tcW w:w="988" w:type="dxa"/>
                            <w:shd w:val="clear" w:color="auto" w:fill="auto"/>
                            <w:tcMar>
                              <w:left w:w="98" w:type="dxa"/>
                            </w:tcMar>
                          </w:tcPr>
                          <w:p w14:paraId="0453C3B3" w14:textId="77777777" w:rsidR="009076EC" w:rsidRDefault="005D25B3">
                            <w:pPr>
                              <w:pStyle w:val="FrameContents"/>
                            </w:pPr>
                            <w:r>
                              <w:t>S3</w:t>
                            </w:r>
                          </w:p>
                        </w:tc>
                        <w:tc>
                          <w:tcPr>
                            <w:tcW w:w="4412" w:type="dxa"/>
                            <w:shd w:val="clear" w:color="auto" w:fill="auto"/>
                            <w:tcMar>
                              <w:left w:w="98" w:type="dxa"/>
                            </w:tcMar>
                          </w:tcPr>
                          <w:p w14:paraId="1C875334" w14:textId="77777777" w:rsidR="009076EC" w:rsidRDefault="005D25B3">
                            <w:pPr>
                              <w:pStyle w:val="FrameContents"/>
                            </w:pPr>
                            <w:r>
                              <w:t>Disabled</w:t>
                            </w:r>
                          </w:p>
                        </w:tc>
                      </w:tr>
                    </w:tbl>
                    <w:p w14:paraId="39925432" w14:textId="77777777" w:rsidR="009076EC" w:rsidRDefault="009076EC">
                      <w:pPr>
                        <w:pStyle w:val="FrameContents"/>
                      </w:pPr>
                    </w:p>
                  </w:txbxContent>
                </v:textbox>
                <w10:wrap type="square" anchorx="margin"/>
              </v:rect>
            </w:pict>
          </mc:Fallback>
        </mc:AlternateContent>
      </w:r>
    </w:p>
    <w:p w14:paraId="307F3EC9" w14:textId="77777777" w:rsidR="009076EC" w:rsidRDefault="009076EC"/>
    <w:p w14:paraId="1C987F50" w14:textId="77777777" w:rsidR="009076EC" w:rsidRDefault="009076EC"/>
    <w:p w14:paraId="2158CED2" w14:textId="77777777" w:rsidR="009076EC" w:rsidRDefault="009076EC"/>
    <w:p w14:paraId="1BA08831" w14:textId="77777777" w:rsidR="009076EC" w:rsidRDefault="009076EC">
      <w:bookmarkStart w:id="13" w:name="_Toc91003721"/>
      <w:bookmarkEnd w:id="13"/>
    </w:p>
    <w:p w14:paraId="489BF41E" w14:textId="77777777" w:rsidR="009076EC" w:rsidRDefault="009076EC"/>
    <w:p w14:paraId="21F0FA91" w14:textId="77777777" w:rsidR="009076EC" w:rsidRDefault="009076EC"/>
    <w:p w14:paraId="34C95415" w14:textId="77777777" w:rsidR="009076EC" w:rsidRDefault="009076EC"/>
    <w:p w14:paraId="2AAB8771" w14:textId="77777777" w:rsidR="009076EC" w:rsidRDefault="009076EC"/>
    <w:p w14:paraId="1177BD6A" w14:textId="77777777" w:rsidR="009076EC" w:rsidRDefault="005D25B3">
      <w:pPr>
        <w:pStyle w:val="Heading1"/>
        <w:numPr>
          <w:ilvl w:val="0"/>
          <w:numId w:val="2"/>
        </w:numPr>
      </w:pPr>
      <w:bookmarkStart w:id="14" w:name="_Toc91003722"/>
      <w:bookmarkEnd w:id="14"/>
      <w:r>
        <w:lastRenderedPageBreak/>
        <w:t>Pin List</w:t>
      </w:r>
    </w:p>
    <w:p w14:paraId="39AA4A4C" w14:textId="77777777" w:rsidR="009076EC" w:rsidRDefault="005D25B3">
      <w:pPr>
        <w:pStyle w:val="Caption"/>
        <w:keepNext/>
      </w:pPr>
      <w:r>
        <w:t xml:space="preserve">Table </w:t>
      </w:r>
      <w:r>
        <w:fldChar w:fldCharType="begin"/>
      </w:r>
      <w:r>
        <w:instrText>SEQ Table \* ARABIC</w:instrText>
      </w:r>
      <w:r>
        <w:fldChar w:fldCharType="separate"/>
      </w:r>
      <w:r>
        <w:t>1</w:t>
      </w:r>
      <w:r>
        <w:fldChar w:fldCharType="end"/>
      </w:r>
      <w:r>
        <w:t>. dwc_lpddr5xphy_ato pins</w:t>
      </w:r>
    </w:p>
    <w:tbl>
      <w:tblPr>
        <w:tblW w:w="14233" w:type="dxa"/>
        <w:tblInd w:w="-7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103" w:type="dxa"/>
          <w:bottom w:w="15" w:type="dxa"/>
        </w:tblCellMar>
        <w:tblLook w:val="04A0" w:firstRow="1" w:lastRow="0" w:firstColumn="1" w:lastColumn="0" w:noHBand="0" w:noVBand="1"/>
      </w:tblPr>
      <w:tblGrid>
        <w:gridCol w:w="2070"/>
        <w:gridCol w:w="1141"/>
        <w:gridCol w:w="893"/>
        <w:gridCol w:w="1160"/>
        <w:gridCol w:w="1517"/>
        <w:gridCol w:w="626"/>
        <w:gridCol w:w="1459"/>
        <w:gridCol w:w="567"/>
        <w:gridCol w:w="4000"/>
        <w:gridCol w:w="800"/>
      </w:tblGrid>
      <w:tr w:rsidR="009076EC" w14:paraId="4629D420" w14:textId="77777777" w:rsidTr="00AA6A67">
        <w:trPr>
          <w:trHeight w:val="330"/>
        </w:trPr>
        <w:tc>
          <w:tcPr>
            <w:tcW w:w="207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4F127B1"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PIN NAME</w:t>
            </w:r>
          </w:p>
        </w:tc>
        <w:tc>
          <w:tcPr>
            <w:tcW w:w="114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8C8239"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DIRECTION</w:t>
            </w:r>
          </w:p>
        </w:tc>
        <w:tc>
          <w:tcPr>
            <w:tcW w:w="89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6CA524"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SIGNAL WIDTH</w:t>
            </w:r>
          </w:p>
        </w:tc>
        <w:tc>
          <w:tcPr>
            <w:tcW w:w="1160"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A082727"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INTERFACE</w:t>
            </w:r>
          </w:p>
        </w:tc>
        <w:tc>
          <w:tcPr>
            <w:tcW w:w="151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5D2CB2D"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PURPOSE</w:t>
            </w:r>
          </w:p>
        </w:tc>
        <w:tc>
          <w:tcPr>
            <w:tcW w:w="62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C9462E"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IS CSR</w:t>
            </w:r>
          </w:p>
        </w:tc>
        <w:tc>
          <w:tcPr>
            <w:tcW w:w="1459"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E961B77"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Related Power</w:t>
            </w:r>
          </w:p>
        </w:tc>
        <w:tc>
          <w:tcPr>
            <w:tcW w:w="4567"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A88C62"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DESCRIPTION</w:t>
            </w:r>
          </w:p>
        </w:tc>
        <w:tc>
          <w:tcPr>
            <w:tcW w:w="800" w:type="dxa"/>
            <w:tcBorders>
              <w:top w:val="single" w:sz="4" w:space="0" w:color="00000A"/>
              <w:left w:val="single" w:sz="4" w:space="0" w:color="00000A"/>
              <w:bottom w:val="single" w:sz="4" w:space="0" w:color="00000A"/>
              <w:right w:val="single" w:sz="4" w:space="0" w:color="00000A"/>
            </w:tcBorders>
            <w:shd w:val="clear" w:color="auto" w:fill="auto"/>
          </w:tcPr>
          <w:p w14:paraId="201E5183" w14:textId="77777777" w:rsidR="009076EC" w:rsidRDefault="009076EC"/>
        </w:tc>
      </w:tr>
      <w:tr w:rsidR="009076EC" w14:paraId="0F68D14B" w14:textId="77777777" w:rsidTr="00AA6A67">
        <w:trPr>
          <w:trHeight w:val="330"/>
        </w:trPr>
        <w:tc>
          <w:tcPr>
            <w:tcW w:w="207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BB98AE" w14:textId="77777777" w:rsidR="009076EC" w:rsidRDefault="009076EC">
            <w:pPr>
              <w:spacing w:after="0" w:line="240" w:lineRule="auto"/>
              <w:rPr>
                <w:rFonts w:eastAsia="Times New Roman" w:cs="Calibri"/>
                <w:b/>
                <w:bCs/>
                <w:color w:val="000000"/>
                <w:sz w:val="20"/>
              </w:rPr>
            </w:pPr>
          </w:p>
        </w:tc>
        <w:tc>
          <w:tcPr>
            <w:tcW w:w="1141"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0DD28DF" w14:textId="77777777" w:rsidR="009076EC" w:rsidRDefault="009076EC">
            <w:pPr>
              <w:spacing w:after="0" w:line="240" w:lineRule="auto"/>
              <w:rPr>
                <w:rFonts w:eastAsia="Times New Roman" w:cs="Calibri"/>
                <w:b/>
                <w:bCs/>
                <w:color w:val="000000"/>
                <w:sz w:val="20"/>
              </w:rPr>
            </w:pPr>
          </w:p>
        </w:tc>
        <w:tc>
          <w:tcPr>
            <w:tcW w:w="893"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F75CECD" w14:textId="77777777" w:rsidR="009076EC" w:rsidRDefault="009076EC">
            <w:pPr>
              <w:spacing w:after="0" w:line="240" w:lineRule="auto"/>
              <w:rPr>
                <w:rFonts w:eastAsia="Times New Roman" w:cs="Calibri"/>
                <w:b/>
                <w:bCs/>
                <w:color w:val="000000"/>
                <w:sz w:val="20"/>
              </w:rPr>
            </w:pPr>
          </w:p>
        </w:tc>
        <w:tc>
          <w:tcPr>
            <w:tcW w:w="1160"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58B5581" w14:textId="77777777" w:rsidR="009076EC" w:rsidRDefault="009076EC">
            <w:pPr>
              <w:spacing w:after="0" w:line="240" w:lineRule="auto"/>
              <w:rPr>
                <w:rFonts w:eastAsia="Times New Roman" w:cs="Calibri"/>
                <w:b/>
                <w:bCs/>
                <w:color w:val="000000"/>
                <w:sz w:val="20"/>
              </w:rPr>
            </w:pPr>
          </w:p>
        </w:tc>
        <w:tc>
          <w:tcPr>
            <w:tcW w:w="1517"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D5C1732" w14:textId="77777777" w:rsidR="009076EC" w:rsidRDefault="009076EC">
            <w:pPr>
              <w:spacing w:after="0" w:line="240" w:lineRule="auto"/>
              <w:rPr>
                <w:rFonts w:eastAsia="Times New Roman" w:cs="Calibri"/>
                <w:b/>
                <w:bCs/>
                <w:color w:val="000000"/>
                <w:sz w:val="20"/>
              </w:rPr>
            </w:pPr>
          </w:p>
        </w:tc>
        <w:tc>
          <w:tcPr>
            <w:tcW w:w="626"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0F2B122" w14:textId="77777777" w:rsidR="009076EC" w:rsidRDefault="009076EC">
            <w:pPr>
              <w:spacing w:after="0" w:line="240" w:lineRule="auto"/>
              <w:rPr>
                <w:rFonts w:eastAsia="Times New Roman" w:cs="Calibri"/>
                <w:b/>
                <w:bCs/>
                <w:color w:val="000000"/>
                <w:sz w:val="20"/>
              </w:rPr>
            </w:pPr>
          </w:p>
        </w:tc>
        <w:tc>
          <w:tcPr>
            <w:tcW w:w="1459"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9822244" w14:textId="77777777" w:rsidR="009076EC" w:rsidRDefault="009076EC">
            <w:pPr>
              <w:spacing w:after="0" w:line="240" w:lineRule="auto"/>
              <w:rPr>
                <w:rFonts w:eastAsia="Times New Roman" w:cs="Calibri"/>
                <w:b/>
                <w:bCs/>
                <w:color w:val="000000"/>
                <w:sz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0697E65" w14:textId="77777777" w:rsidR="009076EC" w:rsidRDefault="005D25B3">
            <w:pPr>
              <w:spacing w:after="0" w:line="240" w:lineRule="auto"/>
              <w:jc w:val="center"/>
              <w:rPr>
                <w:rFonts w:eastAsia="Times New Roman" w:cs="Calibri"/>
                <w:b/>
                <w:bCs/>
                <w:color w:val="000000"/>
                <w:sz w:val="20"/>
              </w:rPr>
            </w:pPr>
            <w:r>
              <w:rPr>
                <w:rFonts w:eastAsia="Times New Roman" w:cs="Calibri"/>
                <w:b/>
                <w:bCs/>
                <w:color w:val="000000"/>
                <w:sz w:val="20"/>
              </w:rPr>
              <w:t>LP5</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A22AD8D" w14:textId="77777777" w:rsidR="009076EC" w:rsidRDefault="009076EC">
            <w:pPr>
              <w:spacing w:after="0" w:line="240" w:lineRule="auto"/>
              <w:rPr>
                <w:rFonts w:eastAsia="Times New Roman" w:cs="Calibri"/>
                <w:b/>
                <w:bCs/>
                <w:color w:val="000000"/>
                <w:sz w:val="20"/>
              </w:rPr>
            </w:pPr>
          </w:p>
        </w:tc>
      </w:tr>
      <w:tr w:rsidR="009076EC" w14:paraId="67580710" w14:textId="77777777" w:rsidTr="00AA6A67">
        <w:trPr>
          <w:trHeight w:val="315"/>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4331E045"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scan_mode</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B758F7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80E486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FCBF2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93F3C2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9F36222"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908948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36171F" w14:textId="77777777" w:rsidR="009076EC" w:rsidRDefault="009076EC">
            <w:pPr>
              <w:spacing w:after="0" w:line="240" w:lineRule="auto"/>
              <w:jc w:val="center"/>
              <w:rPr>
                <w:rFonts w:eastAsia="Times New Roman" w:cs="Calibri"/>
                <w:color w:val="000000"/>
                <w:sz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B21B636" w14:textId="77777777" w:rsidR="009076EC" w:rsidRDefault="005D25B3">
            <w:pPr>
              <w:spacing w:after="0" w:line="240" w:lineRule="auto"/>
              <w:rPr>
                <w:rFonts w:eastAsia="Times New Roman" w:cs="Calibri"/>
                <w:color w:val="000000"/>
                <w:sz w:val="20"/>
              </w:rPr>
            </w:pPr>
            <w:r>
              <w:rPr>
                <w:rFonts w:eastAsia="Times New Roman" w:cs="Calibri"/>
                <w:color w:val="000000"/>
                <w:sz w:val="20"/>
              </w:rPr>
              <w:t>Test Mode Select</w:t>
            </w:r>
          </w:p>
        </w:tc>
      </w:tr>
      <w:tr w:rsidR="009076EC" w14:paraId="48D5030B" w14:textId="77777777" w:rsidTr="00AA6A67">
        <w:trPr>
          <w:trHeight w:val="315"/>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3713DBA9"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IDDQ_mode</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FDEBCFC"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F04DA2C"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832C6E4"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F04EAE0"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AB3693E"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FD94F83"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ECBFBDB" w14:textId="77777777" w:rsidR="009076EC" w:rsidRDefault="009076EC">
            <w:pPr>
              <w:spacing w:line="240" w:lineRule="auto"/>
              <w:jc w:val="center"/>
              <w:rPr>
                <w:rFonts w:eastAsia="Times New Roman" w:cs="Calibri"/>
                <w:color w:val="000000" w:themeColor="text1"/>
                <w:sz w:val="20"/>
                <w:szCs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289BAEE" w14:textId="77777777" w:rsidR="009076EC" w:rsidRDefault="005D25B3">
            <w:pPr>
              <w:spacing w:line="240" w:lineRule="auto"/>
              <w:rPr>
                <w:rFonts w:eastAsia="Times New Roman" w:cs="Calibri"/>
                <w:color w:val="000000" w:themeColor="text1"/>
                <w:sz w:val="20"/>
                <w:szCs w:val="20"/>
              </w:rPr>
            </w:pPr>
            <w:r>
              <w:rPr>
                <w:rFonts w:eastAsia="Times New Roman" w:cs="Calibri"/>
                <w:color w:val="000000" w:themeColor="text1"/>
                <w:sz w:val="20"/>
                <w:szCs w:val="20"/>
              </w:rPr>
              <w:t>IDDQ Test Mode Select</w:t>
            </w:r>
          </w:p>
        </w:tc>
      </w:tr>
      <w:tr w:rsidR="009076EC" w14:paraId="6E602CD6"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2EE29AE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VIO_PAD</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65C9A6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inout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99D4EF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2EC48B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IPSOC</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DAEFB5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Analog</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ECDE1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6102B7C" w14:textId="77777777" w:rsidR="009076EC" w:rsidRDefault="005D25B3">
            <w:pPr>
              <w:spacing w:after="0" w:line="240" w:lineRule="auto"/>
              <w:jc w:val="cente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56110C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7CEAA19" w14:textId="77777777" w:rsidR="009076EC" w:rsidRDefault="005D25B3">
            <w:pPr>
              <w:spacing w:after="0" w:line="240" w:lineRule="auto"/>
              <w:rPr>
                <w:rFonts w:eastAsia="Times New Roman" w:cs="Calibri"/>
                <w:color w:val="000000"/>
                <w:sz w:val="20"/>
              </w:rPr>
            </w:pPr>
            <w:r>
              <w:rPr>
                <w:rFonts w:eastAsia="Times New Roman" w:cs="Calibri"/>
                <w:color w:val="000000"/>
                <w:sz w:val="20"/>
              </w:rPr>
              <w:t>Signal I/O Pad</w:t>
            </w:r>
          </w:p>
        </w:tc>
      </w:tr>
      <w:tr w:rsidR="009076EC" w14:paraId="0649311A"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AA510F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987C97D"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949957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F7633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POWER</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A5702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CORE_POWER</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4CB31F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248053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FFC722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B35ED1" w14:textId="77777777" w:rsidR="009076EC" w:rsidRDefault="005D25B3">
            <w:pPr>
              <w:spacing w:after="0" w:line="240" w:lineRule="auto"/>
              <w:rPr>
                <w:rFonts w:eastAsia="Times New Roman" w:cs="Calibri"/>
                <w:color w:val="000000"/>
                <w:sz w:val="20"/>
              </w:rPr>
            </w:pPr>
            <w:r>
              <w:rPr>
                <w:rFonts w:eastAsia="Times New Roman" w:cs="Calibri"/>
                <w:color w:val="000000"/>
                <w:sz w:val="20"/>
              </w:rPr>
              <w:t>VDD (Core Power Supply)</w:t>
            </w:r>
          </w:p>
        </w:tc>
      </w:tr>
      <w:tr w:rsidR="009076EC" w14:paraId="7B83D828"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0ED564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VDDQ</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C131B6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4105C0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2A71ED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POWER</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056A44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DRAM_POWER</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6E8013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D829BC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VDDQ</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69E049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7240295" w14:textId="77777777" w:rsidR="009076EC" w:rsidRDefault="005D25B3">
            <w:pPr>
              <w:spacing w:after="0" w:line="240" w:lineRule="auto"/>
              <w:rPr>
                <w:rFonts w:eastAsia="Times New Roman" w:cs="Calibri"/>
                <w:color w:val="000000"/>
                <w:sz w:val="20"/>
              </w:rPr>
            </w:pPr>
            <w:r>
              <w:rPr>
                <w:rFonts w:eastAsia="Times New Roman" w:cs="Calibri"/>
                <w:color w:val="000000"/>
                <w:sz w:val="20"/>
              </w:rPr>
              <w:t>VDDQ Power Supply</w:t>
            </w:r>
          </w:p>
        </w:tc>
      </w:tr>
      <w:tr w:rsidR="009076EC" w14:paraId="07386110"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C08620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VSS</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A67FBD"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67F488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C0E5F3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GROUND</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E67008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GROUND</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08CA63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ED278E1" w14:textId="77777777" w:rsidR="009076EC" w:rsidRDefault="009076EC">
            <w:pPr>
              <w:spacing w:after="0" w:line="240" w:lineRule="auto"/>
              <w:jc w:val="center"/>
              <w:rPr>
                <w:rFonts w:eastAsia="Times New Roman" w:cs="Calibri"/>
                <w:color w:val="000000"/>
                <w:sz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74403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5CFFD62" w14:textId="77777777" w:rsidR="009076EC" w:rsidRDefault="005D25B3">
            <w:pPr>
              <w:spacing w:after="0" w:line="240" w:lineRule="auto"/>
              <w:rPr>
                <w:rFonts w:eastAsia="Times New Roman" w:cs="Calibri"/>
                <w:color w:val="000000"/>
                <w:sz w:val="20"/>
              </w:rPr>
            </w:pPr>
            <w:r>
              <w:rPr>
                <w:rFonts w:eastAsia="Times New Roman" w:cs="Calibri"/>
                <w:color w:val="000000"/>
                <w:sz w:val="20"/>
              </w:rPr>
              <w:t>Ground</w:t>
            </w:r>
          </w:p>
        </w:tc>
      </w:tr>
      <w:tr w:rsidR="009076EC" w14:paraId="1A933F68"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8F048B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csrReserved</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522DDF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5AA10C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4</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852065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DCA415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338E17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82DB98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D32D46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20AFF8F"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Reserved CSR signals for [3:1]</w:t>
            </w:r>
          </w:p>
          <w:p w14:paraId="1AFAD4E9" w14:textId="77777777" w:rsidR="009076EC" w:rsidRDefault="005D25B3">
            <w:pPr>
              <w:spacing w:after="0" w:line="240" w:lineRule="auto"/>
              <w:rPr>
                <w:rFonts w:eastAsia="Times New Roman" w:cs="Calibri"/>
                <w:color w:val="000000"/>
                <w:sz w:val="20"/>
                <w:szCs w:val="20"/>
              </w:rPr>
            </w:pPr>
            <w:r>
              <w:rPr>
                <w:rFonts w:eastAsia="Times New Roman" w:cs="Calibri"/>
                <w:strike/>
                <w:color w:val="000000" w:themeColor="text1"/>
                <w:sz w:val="20"/>
                <w:szCs w:val="20"/>
              </w:rPr>
              <w:t>[1] = VIO_PwrOkATO control</w:t>
            </w:r>
            <w:r>
              <w:rPr>
                <w:rFonts w:eastAsia="Times New Roman" w:cs="Calibri"/>
                <w:color w:val="000000" w:themeColor="text1"/>
                <w:sz w:val="20"/>
                <w:szCs w:val="20"/>
              </w:rPr>
              <w:t>( Pin and functionality removed)</w:t>
            </w:r>
          </w:p>
          <w:p w14:paraId="23C6BED2"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[0] = csrPhyModeSelATO control</w:t>
            </w:r>
          </w:p>
        </w:tc>
      </w:tr>
      <w:tr w:rsidR="009076EC" w14:paraId="02210759"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DF4265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VIO_PwrOk</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A6F9BD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6BB595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C5EE8DF"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POR</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018886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36C07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783AE7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VDDQ_VDD2H</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C9CFE5" w14:textId="77777777" w:rsidR="009076EC" w:rsidRDefault="009076EC">
            <w:pPr>
              <w:spacing w:after="0" w:line="240" w:lineRule="auto"/>
              <w:jc w:val="center"/>
              <w:rPr>
                <w:rFonts w:eastAsia="Times New Roman" w:cs="Calibri"/>
                <w:color w:val="000000"/>
                <w:sz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6395FE8" w14:textId="77777777" w:rsidR="009076EC" w:rsidRDefault="005D25B3">
            <w:pPr>
              <w:spacing w:after="0" w:line="240" w:lineRule="auto"/>
              <w:rPr>
                <w:rFonts w:eastAsia="Times New Roman" w:cs="Calibri"/>
                <w:color w:val="000000"/>
                <w:sz w:val="20"/>
              </w:rPr>
            </w:pPr>
            <w:r>
              <w:rPr>
                <w:rFonts w:eastAsia="Times New Roman" w:cs="Calibri"/>
                <w:color w:val="000000"/>
                <w:sz w:val="20"/>
              </w:rPr>
              <w:t>VDDQ domain Power OK signal. Indicates VDD power is up</w:t>
            </w:r>
          </w:p>
        </w:tc>
      </w:tr>
      <w:tr w:rsidR="009076EC" w14:paraId="40F45C1A"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823A06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TIEHI</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CE26D5"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output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4B46A7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864E35E"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73775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5B56D6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325EA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3673E3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A60E6"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VDD domain connection to VDD for static HI tie offs</w:t>
            </w:r>
          </w:p>
        </w:tc>
      </w:tr>
      <w:tr w:rsidR="009076EC" w14:paraId="39EB2665"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97E37B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TIELO</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A2C8BB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output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9F9180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41C1DC4"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5AE8B6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4276FF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7FE7C3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8F039F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2EDDAAE"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VDD domain connection to VSS for static LO tie offs</w:t>
            </w:r>
          </w:p>
        </w:tc>
      </w:tr>
      <w:tr w:rsidR="009076EC" w14:paraId="657952F0" w14:textId="77777777" w:rsidTr="00AA6A67">
        <w:trPr>
          <w:trHeight w:val="452"/>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D2CBAB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VIO_TIEHI</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804105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output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EF4B2B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C795579"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5D0DCD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B62FA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4EEEF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VDDQ</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F313BEF" w14:textId="77777777" w:rsidR="009076EC" w:rsidRDefault="009076EC">
            <w:pPr>
              <w:spacing w:after="0" w:line="240" w:lineRule="auto"/>
              <w:jc w:val="center"/>
              <w:rPr>
                <w:rFonts w:eastAsia="Times New Roman" w:cs="Calibri"/>
                <w:color w:val="000000"/>
                <w:sz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ED53C5B"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VDDQ domain connection to VDDQ for static HI tie offs</w:t>
            </w:r>
          </w:p>
        </w:tc>
      </w:tr>
      <w:tr w:rsidR="009076EC" w14:paraId="1E14C6EC"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A6F9FE5"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VIO_TIELO</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5604C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output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A03535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A0F7C9"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4EC94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78CEB9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4377D5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VDDQ</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FD038E3" w14:textId="77777777" w:rsidR="009076EC" w:rsidRDefault="009076EC">
            <w:pPr>
              <w:spacing w:after="0" w:line="240" w:lineRule="auto"/>
              <w:jc w:val="center"/>
              <w:rPr>
                <w:rFonts w:eastAsia="Times New Roman" w:cs="Calibri"/>
                <w:color w:val="000000"/>
                <w:sz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22344D8" w14:textId="77777777" w:rsidR="009076EC" w:rsidRDefault="005D25B3">
            <w:pPr>
              <w:spacing w:after="0" w:line="240" w:lineRule="auto"/>
              <w:rPr>
                <w:rFonts w:eastAsia="Times New Roman" w:cs="Calibri"/>
                <w:color w:val="000000"/>
                <w:sz w:val="20"/>
              </w:rPr>
            </w:pPr>
            <w:r>
              <w:rPr>
                <w:rFonts w:eastAsia="Times New Roman" w:cs="Calibri"/>
                <w:color w:val="000000"/>
                <w:sz w:val="20"/>
              </w:rPr>
              <w:t>VDDQ domain connection to VSS for static LO tie offs</w:t>
            </w:r>
          </w:p>
        </w:tc>
      </w:tr>
      <w:tr w:rsidR="009076EC" w14:paraId="05B1E354" w14:textId="77777777" w:rsidTr="00AA6A67">
        <w:trPr>
          <w:trHeight w:val="144"/>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E7DC67"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RxPowerDown</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5FF3927"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B406FEC"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2129A03"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EAB2082"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60AF6A4"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DA4BC22"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3D233ED" w14:textId="77777777" w:rsidR="009076EC" w:rsidRDefault="009076EC">
            <w:pPr>
              <w:spacing w:line="240" w:lineRule="auto"/>
              <w:jc w:val="center"/>
              <w:rPr>
                <w:rFonts w:eastAsia="Times New Roman" w:cs="Calibri"/>
                <w:color w:val="000000" w:themeColor="text1"/>
                <w:sz w:val="20"/>
                <w:szCs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21EE131" w14:textId="77777777" w:rsidR="009076EC" w:rsidRDefault="005D25B3">
            <w:pPr>
              <w:spacing w:line="240" w:lineRule="auto"/>
              <w:rPr>
                <w:rFonts w:eastAsia="Times New Roman" w:cs="Calibri"/>
                <w:color w:val="000000"/>
                <w:sz w:val="20"/>
                <w:szCs w:val="20"/>
              </w:rPr>
            </w:pPr>
            <w:r>
              <w:rPr>
                <w:rFonts w:eastAsia="Times New Roman" w:cs="Calibri"/>
                <w:color w:val="000000" w:themeColor="text1"/>
                <w:sz w:val="20"/>
                <w:szCs w:val="20"/>
              </w:rPr>
              <w:t>Receiver Power down Controls (Bias Shutdown)</w:t>
            </w:r>
          </w:p>
        </w:tc>
      </w:tr>
      <w:tr w:rsidR="009076EC" w14:paraId="70277FBE" w14:textId="77777777" w:rsidTr="00AA6A67">
        <w:trPr>
          <w:trHeight w:val="144"/>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6ACEC8" w14:textId="77777777" w:rsidR="009076EC" w:rsidRDefault="005D25B3">
            <w:pPr>
              <w:spacing w:line="240" w:lineRule="auto"/>
              <w:jc w:val="center"/>
              <w:rPr>
                <w:rFonts w:eastAsia="Times New Roman" w:cs="Calibri"/>
                <w:color w:val="000000" w:themeColor="text1"/>
                <w:sz w:val="20"/>
                <w:szCs w:val="20"/>
              </w:rPr>
            </w:pPr>
            <w:r>
              <w:rPr>
                <w:rFonts w:eastAsia="Times New Roman" w:cs="Calibri"/>
                <w:color w:val="000000" w:themeColor="text1"/>
                <w:sz w:val="20"/>
                <w:szCs w:val="20"/>
              </w:rPr>
              <w:t>RxStandBy</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08B8A26"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643FB62F"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3D15DE"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17CDBF5"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0F3F03"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F13D6B" w14:textId="77777777" w:rsidR="009076EC" w:rsidRDefault="005D25B3">
            <w:pPr>
              <w:spacing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6CDF7DC" w14:textId="77777777" w:rsidR="009076EC" w:rsidRDefault="009076EC">
            <w:pPr>
              <w:spacing w:line="240" w:lineRule="auto"/>
              <w:jc w:val="center"/>
              <w:rPr>
                <w:rFonts w:eastAsia="Times New Roman" w:cs="Calibri"/>
                <w:color w:val="000000" w:themeColor="text1"/>
                <w:sz w:val="20"/>
                <w:szCs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26AA5910" w14:textId="77777777" w:rsidR="009076EC" w:rsidRDefault="005D25B3">
            <w:pPr>
              <w:spacing w:line="240" w:lineRule="auto"/>
              <w:rPr>
                <w:rFonts w:eastAsia="Times New Roman" w:cs="Calibri"/>
                <w:color w:val="000000"/>
                <w:sz w:val="20"/>
              </w:rPr>
            </w:pPr>
            <w:r>
              <w:rPr>
                <w:rFonts w:eastAsia="Times New Roman" w:cs="Calibri"/>
                <w:color w:val="000000"/>
                <w:sz w:val="20"/>
              </w:rPr>
              <w:t>Receiver Partial Bias Shutdown in StandBy Mode</w:t>
            </w:r>
          </w:p>
        </w:tc>
      </w:tr>
      <w:tr w:rsidR="009076EC" w14:paraId="4F158133"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365CA06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csrAnalogOutCtrl</w:t>
            </w:r>
          </w:p>
        </w:tc>
        <w:tc>
          <w:tcPr>
            <w:tcW w:w="114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1A83279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34921229"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8</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62CF8DF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4F869CE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7A3EA8D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50DFB57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3141782A" w14:textId="77777777" w:rsidR="009076EC" w:rsidRDefault="009076EC">
            <w:pPr>
              <w:spacing w:after="0" w:line="240" w:lineRule="auto"/>
              <w:jc w:val="center"/>
              <w:rPr>
                <w:rFonts w:eastAsia="Times New Roman" w:cs="Calibri"/>
                <w:color w:val="000000"/>
                <w:sz w:val="20"/>
              </w:rPr>
            </w:pP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37ABA63F" w14:textId="77777777" w:rsidR="009076EC" w:rsidRDefault="005D25B3">
            <w:pPr>
              <w:spacing w:after="0" w:line="240" w:lineRule="auto"/>
              <w:rPr>
                <w:rFonts w:ascii="Times New Roman" w:eastAsia="Times New Roman" w:hAnsi="Times New Roman"/>
                <w:sz w:val="20"/>
                <w:szCs w:val="20"/>
              </w:rPr>
            </w:pPr>
            <w:r>
              <w:rPr>
                <w:rFonts w:cs="Calibri"/>
                <w:sz w:val="20"/>
                <w:szCs w:val="20"/>
                <w:shd w:val="clear" w:color="auto" w:fill="FFFFFF"/>
                <w:rPrChange w:id="15" w:author="Arman Shahmuradyan" w:date="2020-08-26T13:11:00Z">
                  <w:rPr>
                    <w:rFonts w:cs="Calibri"/>
                    <w:color w:val="444444"/>
                    <w:shd w:val="clear" w:color="auto" w:fill="FFFFFF"/>
                  </w:rPr>
                </w:rPrChange>
              </w:rPr>
              <w:t>Selection control signals for the analog test mux</w:t>
            </w:r>
          </w:p>
        </w:tc>
      </w:tr>
      <w:tr w:rsidR="009076EC" w14:paraId="1B59BFB1"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C7D0AA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csrRxDFECtrl</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40E2BF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EB97C46"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3</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E13F3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437DF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04379A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79E626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232748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4ADD1E4" w14:textId="77777777" w:rsidR="009076EC" w:rsidRDefault="005D25B3">
            <w:pPr>
              <w:spacing w:after="0" w:line="240" w:lineRule="auto"/>
              <w:rPr>
                <w:rFonts w:eastAsia="Times New Roman" w:cs="Calibri"/>
                <w:color w:val="000000"/>
                <w:sz w:val="20"/>
              </w:rPr>
            </w:pPr>
            <w:r>
              <w:rPr>
                <w:rFonts w:eastAsia="Times New Roman" w:cs="Calibri"/>
                <w:color w:val="000000"/>
                <w:sz w:val="20"/>
              </w:rPr>
              <w:t>DFE Mode Control</w:t>
            </w:r>
          </w:p>
        </w:tc>
      </w:tr>
      <w:tr w:rsidR="009076EC" w14:paraId="134CB6C0"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D1BB50D"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csrRxCurrAdj</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AFDA61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FD894B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8</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2CD452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7E3F1B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EBCEB0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90199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332B7B5"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BBE6C47" w14:textId="77777777" w:rsidR="009076EC" w:rsidRDefault="005D25B3">
            <w:pPr>
              <w:spacing w:after="0" w:line="240" w:lineRule="auto"/>
              <w:rPr>
                <w:rFonts w:eastAsia="Times New Roman" w:cs="Calibri"/>
                <w:color w:val="000000"/>
                <w:sz w:val="20"/>
              </w:rPr>
            </w:pPr>
            <w:r>
              <w:rPr>
                <w:rFonts w:eastAsia="Times New Roman" w:cs="Calibri"/>
                <w:color w:val="000000"/>
                <w:sz w:val="20"/>
              </w:rPr>
              <w:t>Receiver Analog Bias Controls. Adjusts Currents depending on Power State, PHY type and speed</w:t>
            </w:r>
          </w:p>
        </w:tc>
      </w:tr>
      <w:tr w:rsidR="009076EC" w14:paraId="0BE2794F" w14:textId="77777777" w:rsidTr="00AA6A67">
        <w:trPr>
          <w:trHeight w:val="263"/>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10BA28B" w14:textId="77777777" w:rsidR="009076EC" w:rsidRDefault="005D25B3">
            <w:pPr>
              <w:spacing w:after="0" w:line="240" w:lineRule="auto"/>
              <w:jc w:val="center"/>
              <w:rPr>
                <w:rFonts w:eastAsia="Times New Roman" w:cs="Calibri"/>
                <w:sz w:val="20"/>
              </w:rPr>
            </w:pPr>
            <w:r>
              <w:rPr>
                <w:rFonts w:eastAsia="Times New Roman" w:cs="Calibri"/>
                <w:sz w:val="20"/>
                <w:rPrChange w:id="16" w:author="Arman Shahmuradyan" w:date="2020-08-11T22:59:00Z">
                  <w:rPr>
                    <w:rFonts w:eastAsia="Times New Roman" w:cs="Calibri"/>
                    <w:color w:val="000000"/>
                    <w:sz w:val="20"/>
                  </w:rPr>
                </w:rPrChange>
              </w:rPr>
              <w:lastRenderedPageBreak/>
              <w:t>csrRxVrefDac</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6676A37" w14:textId="77777777" w:rsidR="009076EC" w:rsidRDefault="005D25B3">
            <w:pPr>
              <w:spacing w:after="0" w:line="240" w:lineRule="auto"/>
              <w:jc w:val="center"/>
              <w:rPr>
                <w:rFonts w:eastAsia="Times New Roman" w:cs="Calibri"/>
                <w:sz w:val="20"/>
              </w:rPr>
            </w:pPr>
            <w:r>
              <w:rPr>
                <w:rFonts w:eastAsia="Times New Roman" w:cs="Calibri"/>
                <w:sz w:val="20"/>
                <w:rPrChange w:id="17" w:author="Arman Shahmuradyan" w:date="2020-08-11T22:59:00Z">
                  <w:rPr>
                    <w:rFonts w:eastAsia="Times New Roman" w:cs="Calibri"/>
                    <w:color w:val="000000"/>
                    <w:sz w:val="20"/>
                  </w:rPr>
                </w:rPrChange>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86290E8" w14:textId="77777777" w:rsidR="009076EC" w:rsidRDefault="005D25B3">
            <w:pPr>
              <w:spacing w:after="0" w:line="240" w:lineRule="auto"/>
              <w:jc w:val="center"/>
              <w:rPr>
                <w:rFonts w:eastAsia="Times New Roman" w:cs="Calibri"/>
                <w:sz w:val="20"/>
                <w:szCs w:val="20"/>
              </w:rPr>
            </w:pPr>
            <w:r>
              <w:rPr>
                <w:rFonts w:eastAsia="Times New Roman" w:cs="Calibri"/>
                <w:sz w:val="20"/>
                <w:szCs w:val="20"/>
              </w:rPr>
              <w:t>9</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5DD9D1" w14:textId="77777777" w:rsidR="009076EC" w:rsidRDefault="005D25B3">
            <w:pPr>
              <w:spacing w:after="0" w:line="240" w:lineRule="auto"/>
              <w:jc w:val="center"/>
              <w:rPr>
                <w:rFonts w:eastAsia="Times New Roman" w:cs="Calibri"/>
                <w:sz w:val="20"/>
              </w:rPr>
            </w:pPr>
            <w:r>
              <w:rPr>
                <w:rFonts w:eastAsia="Times New Roman" w:cs="Calibri"/>
                <w:sz w:val="20"/>
                <w:rPrChange w:id="18" w:author="Arman Shahmuradyan" w:date="2020-08-11T22:59:00Z">
                  <w:rPr>
                    <w:rFonts w:eastAsia="Times New Roman" w:cs="Calibri"/>
                    <w:color w:val="000000"/>
                    <w:sz w:val="20"/>
                  </w:rPr>
                </w:rPrChange>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379EFFC" w14:textId="77777777" w:rsidR="009076EC" w:rsidRDefault="005D25B3">
            <w:pPr>
              <w:spacing w:after="0" w:line="240" w:lineRule="auto"/>
              <w:jc w:val="center"/>
              <w:rPr>
                <w:rFonts w:eastAsia="Times New Roman" w:cs="Calibri"/>
                <w:sz w:val="20"/>
              </w:rPr>
            </w:pPr>
            <w:r>
              <w:rPr>
                <w:rFonts w:eastAsia="Times New Roman" w:cs="Calibri"/>
                <w:sz w:val="20"/>
                <w:rPrChange w:id="19" w:author="Arman Shahmuradyan" w:date="2020-08-11T22:59:00Z">
                  <w:rPr>
                    <w:rFonts w:eastAsia="Times New Roman" w:cs="Calibri"/>
                    <w:color w:val="000000"/>
                    <w:sz w:val="20"/>
                  </w:rPr>
                </w:rPrChange>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7F84DD7" w14:textId="77777777" w:rsidR="009076EC" w:rsidRDefault="005D25B3">
            <w:pPr>
              <w:spacing w:after="0" w:line="240" w:lineRule="auto"/>
              <w:jc w:val="center"/>
              <w:rPr>
                <w:rFonts w:eastAsia="Times New Roman" w:cs="Calibri"/>
                <w:sz w:val="20"/>
              </w:rPr>
            </w:pPr>
            <w:r>
              <w:rPr>
                <w:rFonts w:eastAsia="Times New Roman" w:cs="Calibri"/>
                <w:sz w:val="20"/>
                <w:rPrChange w:id="20" w:author="Arman Shahmuradyan" w:date="2020-08-11T22:59:00Z">
                  <w:rPr>
                    <w:rFonts w:eastAsia="Times New Roman" w:cs="Calibri"/>
                    <w:color w:val="000000"/>
                    <w:sz w:val="20"/>
                  </w:rPr>
                </w:rPrChange>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CF3342" w14:textId="77777777" w:rsidR="009076EC" w:rsidRDefault="005D25B3">
            <w:pPr>
              <w:spacing w:after="0" w:line="240" w:lineRule="auto"/>
              <w:jc w:val="center"/>
              <w:rPr>
                <w:rFonts w:eastAsia="Times New Roman" w:cs="Calibri"/>
                <w:sz w:val="20"/>
              </w:rPr>
            </w:pPr>
            <w:r>
              <w:rPr>
                <w:rFonts w:eastAsia="Times New Roman" w:cs="Calibri"/>
                <w:sz w:val="20"/>
                <w:rPrChange w:id="21" w:author="Arman Shahmuradyan" w:date="2020-08-11T22:59:00Z">
                  <w:rPr>
                    <w:rFonts w:eastAsia="Times New Roman" w:cs="Calibri"/>
                    <w:color w:val="000000"/>
                    <w:sz w:val="20"/>
                  </w:rPr>
                </w:rPrChange>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6EE3216" w14:textId="77777777" w:rsidR="009076EC" w:rsidRDefault="005D25B3">
            <w:pPr>
              <w:spacing w:after="0" w:line="240" w:lineRule="auto"/>
              <w:jc w:val="center"/>
              <w:rPr>
                <w:rFonts w:eastAsia="Times New Roman" w:cs="Calibri"/>
                <w:sz w:val="20"/>
              </w:rPr>
            </w:pPr>
            <w:r>
              <w:rPr>
                <w:rFonts w:eastAsia="Times New Roman" w:cs="Calibri"/>
                <w:sz w:val="20"/>
                <w:rPrChange w:id="22" w:author="Arman Shahmuradyan" w:date="2020-08-11T22:59:00Z">
                  <w:rPr>
                    <w:rFonts w:eastAsia="Times New Roman" w:cs="Calibri"/>
                    <w:color w:val="000000"/>
                    <w:sz w:val="20"/>
                  </w:rPr>
                </w:rPrChange>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B0437EF" w14:textId="77777777" w:rsidR="009076EC" w:rsidRDefault="005D25B3">
            <w:pPr>
              <w:spacing w:after="0" w:line="240" w:lineRule="auto"/>
              <w:rPr>
                <w:rFonts w:eastAsia="Times New Roman" w:cs="Calibri"/>
                <w:sz w:val="20"/>
              </w:rPr>
            </w:pPr>
            <w:r>
              <w:rPr>
                <w:rFonts w:eastAsia="Times New Roman" w:cs="Calibri"/>
                <w:sz w:val="20"/>
                <w:rPrChange w:id="23" w:author="Arman Shahmuradyan" w:date="2020-08-11T22:59:00Z">
                  <w:rPr>
                    <w:rFonts w:eastAsia="Times New Roman" w:cs="Calibri"/>
                    <w:color w:val="000000"/>
                    <w:sz w:val="20"/>
                  </w:rPr>
                </w:rPrChange>
              </w:rPr>
              <w:t xml:space="preserve">Reference Voltage DAC Controls. </w:t>
            </w:r>
          </w:p>
        </w:tc>
      </w:tr>
      <w:tr w:rsidR="009076EC" w14:paraId="1C0BC814"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0A5488FF"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csrRxModeCtl</w:t>
            </w:r>
          </w:p>
        </w:tc>
        <w:tc>
          <w:tcPr>
            <w:tcW w:w="114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68184213"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05ABCFE3"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4</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2B52EA0B"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26E972C7"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64E4FA68"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3F6757E0"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7AA2FC05"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59AB4F3D" w14:textId="77777777" w:rsidR="009076EC" w:rsidRDefault="005D25B3">
            <w:pPr>
              <w:spacing w:after="0" w:line="240" w:lineRule="auto"/>
              <w:rPr>
                <w:rFonts w:eastAsia="Times New Roman" w:cs="Calibri"/>
                <w:color w:val="000000" w:themeColor="text1"/>
                <w:sz w:val="20"/>
                <w:szCs w:val="20"/>
              </w:rPr>
            </w:pPr>
            <w:r>
              <w:rPr>
                <w:rFonts w:eastAsia="Times New Roman" w:cs="Calibri"/>
                <w:color w:val="000000" w:themeColor="text1"/>
                <w:sz w:val="20"/>
                <w:szCs w:val="20"/>
              </w:rPr>
              <w:t>Rx mode control in LP5X</w:t>
            </w:r>
          </w:p>
        </w:tc>
      </w:tr>
      <w:tr w:rsidR="009076EC" w14:paraId="3838F9BB"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B0776D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csrRxDFETap1Sel</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66EC3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F802F0D"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5</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399ED5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333513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2BE80D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160BEB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7818F2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05DC41A" w14:textId="77777777" w:rsidR="009076EC" w:rsidRDefault="005D25B3">
            <w:pPr>
              <w:spacing w:after="0" w:line="240" w:lineRule="auto"/>
              <w:rPr>
                <w:rFonts w:eastAsia="Times New Roman" w:cs="Calibri"/>
                <w:color w:val="000000"/>
                <w:sz w:val="20"/>
              </w:rPr>
            </w:pPr>
            <w:r>
              <w:rPr>
                <w:rFonts w:eastAsia="Times New Roman" w:cs="Calibri"/>
                <w:color w:val="000000"/>
                <w:sz w:val="20"/>
              </w:rPr>
              <w:t>DFE Tap 1 Programming Bits</w:t>
            </w:r>
          </w:p>
        </w:tc>
      </w:tr>
      <w:tr w:rsidR="009076EC" w14:paraId="2E9D716A"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CD13E1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csrRxDFETap2Sel</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24708C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28F58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5</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06085E8"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1FDC68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FB5500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9CBFE7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1EE514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EB20603" w14:textId="77777777" w:rsidR="009076EC" w:rsidRDefault="005D25B3">
            <w:pPr>
              <w:spacing w:after="0" w:line="240" w:lineRule="auto"/>
              <w:rPr>
                <w:rFonts w:eastAsia="Times New Roman" w:cs="Calibri"/>
                <w:color w:val="000000"/>
                <w:sz w:val="20"/>
              </w:rPr>
            </w:pPr>
            <w:r>
              <w:rPr>
                <w:rFonts w:eastAsia="Times New Roman" w:cs="Calibri"/>
                <w:color w:val="000000"/>
                <w:sz w:val="20"/>
              </w:rPr>
              <w:t>DFE Tap 2 Programming Bits</w:t>
            </w:r>
          </w:p>
        </w:tc>
      </w:tr>
      <w:tr w:rsidR="009076EC" w14:paraId="355D497A"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E9B3F6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csrRxDFEBiasSel</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4DB3CA3"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9B20F5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2</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F02183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E682A55"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D2CE0B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DB66EA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AC0CFA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51EABCE4" w14:textId="77777777" w:rsidR="009076EC" w:rsidRDefault="005D25B3">
            <w:pPr>
              <w:spacing w:after="0" w:line="240" w:lineRule="auto"/>
              <w:rPr>
                <w:rFonts w:eastAsia="Times New Roman" w:cs="Calibri"/>
                <w:color w:val="000000"/>
                <w:sz w:val="20"/>
              </w:rPr>
            </w:pPr>
            <w:r>
              <w:rPr>
                <w:rFonts w:eastAsia="Times New Roman" w:cs="Calibri"/>
                <w:color w:val="000000"/>
                <w:sz w:val="20"/>
              </w:rPr>
              <w:t>DFE Bias Current Control</w:t>
            </w:r>
          </w:p>
        </w:tc>
      </w:tr>
      <w:tr w:rsidR="009076EC" w14:paraId="42C25162"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D88E35"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csrRxOffsetSelEven</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D46CA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C58537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5</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38733E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4DE204B"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889CA1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1BB7D1"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7679B6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3CC09288"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Select Even Bit output Offset calibration</w:t>
            </w:r>
          </w:p>
        </w:tc>
      </w:tr>
      <w:tr w:rsidR="009076EC" w14:paraId="1AF5B19F"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3B8FE9C"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csrRxOffsetSelOdd</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B0C70A0"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7498EAF"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5</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F379E9"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698AB2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9EB946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DA9BA1D"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355E44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123F187"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Select Odd Bit output Offset Calibration</w:t>
            </w:r>
          </w:p>
        </w:tc>
      </w:tr>
      <w:tr w:rsidR="009076EC" w14:paraId="6EECD790"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5EABD19D"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csrRxOffsetEn</w:t>
            </w:r>
          </w:p>
        </w:tc>
        <w:tc>
          <w:tcPr>
            <w:tcW w:w="114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00955E5D"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7D51BF97"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443011B2"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0323B934"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0C84A3B6"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578929DA"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center"/>
          </w:tcPr>
          <w:p w14:paraId="44176B86" w14:textId="77777777" w:rsidR="009076EC" w:rsidRDefault="005D25B3">
            <w:pPr>
              <w:spacing w:after="0" w:line="240" w:lineRule="auto"/>
              <w:jc w:val="center"/>
              <w:rPr>
                <w:rFonts w:eastAsia="Times New Roman" w:cs="Calibri"/>
                <w:color w:val="000000"/>
                <w:sz w:val="20"/>
                <w:szCs w:val="20"/>
              </w:rPr>
            </w:pPr>
            <w:r>
              <w:rPr>
                <w:rFonts w:eastAsia="Times New Roman" w:cs="Calibri"/>
                <w:color w:val="000000" w:themeColor="text1"/>
                <w:sz w:val="20"/>
                <w:szCs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vAlign w:val="bottom"/>
          </w:tcPr>
          <w:p w14:paraId="5184CE58" w14:textId="77777777" w:rsidR="009076EC" w:rsidRDefault="005D25B3">
            <w:pPr>
              <w:spacing w:after="0" w:line="240" w:lineRule="auto"/>
              <w:rPr>
                <w:rFonts w:eastAsia="Times New Roman" w:cs="Calibri"/>
                <w:color w:val="000000"/>
                <w:sz w:val="20"/>
                <w:szCs w:val="20"/>
              </w:rPr>
            </w:pPr>
            <w:r>
              <w:rPr>
                <w:rFonts w:eastAsia="Times New Roman" w:cs="Calibri"/>
                <w:color w:val="000000" w:themeColor="text1"/>
                <w:sz w:val="20"/>
                <w:szCs w:val="20"/>
              </w:rPr>
              <w:t>Enable offset calibration</w:t>
            </w:r>
          </w:p>
        </w:tc>
      </w:tr>
      <w:tr w:rsidR="009076EC" w14:paraId="2D56284D" w14:textId="77777777" w:rsidTr="00AA6A67">
        <w:trPr>
          <w:trHeight w:val="300"/>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0CCD6E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csrRxGainCtrl</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D5E0887"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B7A195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3</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62B8AA2"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DI</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F7222EC"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B288CE"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Y</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4373534"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500FB2A" w14:textId="77777777" w:rsidR="009076EC" w:rsidRDefault="005D25B3">
            <w:pPr>
              <w:spacing w:after="0" w:line="240" w:lineRule="auto"/>
              <w:jc w:val="center"/>
              <w:rPr>
                <w:rFonts w:eastAsia="Times New Roman" w:cs="Calibri"/>
                <w:color w:val="000000"/>
                <w:sz w:val="20"/>
              </w:rPr>
            </w:pPr>
            <w:r>
              <w:rPr>
                <w:rFonts w:eastAsia="Times New Roman" w:cs="Calibri"/>
                <w:color w:val="000000"/>
                <w:sz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11B023B2" w14:textId="77777777" w:rsidR="009076EC" w:rsidRDefault="005D25B3">
            <w:pPr>
              <w:spacing w:after="0" w:line="240" w:lineRule="auto"/>
              <w:rPr>
                <w:rFonts w:eastAsia="Times New Roman" w:cs="Calibri"/>
                <w:color w:val="000000"/>
                <w:sz w:val="20"/>
              </w:rPr>
            </w:pPr>
            <w:r>
              <w:rPr>
                <w:rFonts w:eastAsia="Times New Roman" w:cs="Calibri"/>
                <w:color w:val="000000"/>
                <w:sz w:val="20"/>
              </w:rPr>
              <w:t>RX Front End amplifier Gain Control Bits</w:t>
            </w:r>
          </w:p>
        </w:tc>
      </w:tr>
      <w:tr w:rsidR="009076EC" w14:paraId="5D192852" w14:textId="77777777" w:rsidTr="00AA6A67">
        <w:trPr>
          <w:trHeight w:val="315"/>
        </w:trPr>
        <w:tc>
          <w:tcPr>
            <w:tcW w:w="20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8D69F61"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PwrOkVDD</w:t>
            </w:r>
          </w:p>
        </w:tc>
        <w:tc>
          <w:tcPr>
            <w:tcW w:w="114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CAD2720"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input</w:t>
            </w:r>
          </w:p>
        </w:tc>
        <w:tc>
          <w:tcPr>
            <w:tcW w:w="8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49C2DD20"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1</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3AA010C"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por</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BF6FCD4"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Logic</w:t>
            </w:r>
          </w:p>
        </w:tc>
        <w:tc>
          <w:tcPr>
            <w:tcW w:w="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D4E3832"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N</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CCE8E37"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VDD</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B32825C" w14:textId="77777777" w:rsidR="009076EC" w:rsidRDefault="005D25B3">
            <w:pPr>
              <w:spacing w:after="0" w:line="240" w:lineRule="auto"/>
              <w:jc w:val="center"/>
              <w:rPr>
                <w:rFonts w:eastAsia="Times New Roman" w:cs="Calibri"/>
                <w:color w:val="000000" w:themeColor="text1"/>
                <w:sz w:val="20"/>
                <w:szCs w:val="20"/>
              </w:rPr>
            </w:pPr>
            <w:r>
              <w:rPr>
                <w:rFonts w:eastAsia="Times New Roman" w:cs="Calibri"/>
                <w:color w:val="000000" w:themeColor="text1"/>
                <w:sz w:val="20"/>
                <w:szCs w:val="20"/>
              </w:rPr>
              <w:t>*</w:t>
            </w:r>
          </w:p>
        </w:tc>
        <w:tc>
          <w:tcPr>
            <w:tcW w:w="4800"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0BBFEDF9" w14:textId="45BC0E47" w:rsidR="009076EC" w:rsidRDefault="002874E3">
            <w:pPr>
              <w:spacing w:after="0" w:line="240" w:lineRule="auto"/>
              <w:rPr>
                <w:rFonts w:eastAsia="Times New Roman" w:cs="Calibri"/>
                <w:color w:val="000000" w:themeColor="text1"/>
                <w:sz w:val="20"/>
                <w:szCs w:val="20"/>
              </w:rPr>
            </w:pPr>
            <w:r>
              <w:rPr>
                <w:rFonts w:eastAsia="Times New Roman" w:cs="Calibri"/>
                <w:color w:val="000000" w:themeColor="text1"/>
                <w:sz w:val="20"/>
                <w:szCs w:val="20"/>
              </w:rPr>
              <w:t xml:space="preserve">1) </w:t>
            </w:r>
            <w:r w:rsidR="005D25B3">
              <w:rPr>
                <w:rFonts w:eastAsia="Times New Roman" w:cs="Calibri"/>
                <w:color w:val="000000" w:themeColor="text1"/>
                <w:sz w:val="20"/>
                <w:szCs w:val="20"/>
              </w:rPr>
              <w:t>VDD PowerOK indicating core VDD power is at s</w:t>
            </w:r>
            <w:r>
              <w:rPr>
                <w:rFonts w:eastAsia="Times New Roman" w:cs="Calibri"/>
                <w:color w:val="000000" w:themeColor="text1"/>
                <w:sz w:val="20"/>
                <w:szCs w:val="20"/>
              </w:rPr>
              <w:t>an</w:t>
            </w:r>
            <w:r w:rsidR="005D25B3">
              <w:rPr>
                <w:rFonts w:eastAsia="Times New Roman" w:cs="Calibri"/>
                <w:color w:val="000000" w:themeColor="text1"/>
                <w:sz w:val="20"/>
                <w:szCs w:val="20"/>
              </w:rPr>
              <w:t>e level</w:t>
            </w:r>
            <w:r>
              <w:rPr>
                <w:rFonts w:eastAsia="Times New Roman" w:cs="Calibri"/>
                <w:color w:val="000000" w:themeColor="text1"/>
                <w:sz w:val="20"/>
                <w:szCs w:val="20"/>
              </w:rPr>
              <w:br/>
              <w:t xml:space="preserve">2) </w:t>
            </w:r>
            <w:r w:rsidR="00482E20">
              <w:rPr>
                <w:rFonts w:eastAsia="Times New Roman" w:cs="Calibri"/>
                <w:color w:val="000000" w:themeColor="text1"/>
                <w:sz w:val="20"/>
                <w:szCs w:val="20"/>
              </w:rPr>
              <w:t>Inverse of PwrOkVDD</w:t>
            </w:r>
            <w:r>
              <w:rPr>
                <w:rFonts w:eastAsia="Times New Roman" w:cs="Calibri"/>
                <w:color w:val="000000" w:themeColor="text1"/>
                <w:sz w:val="20"/>
                <w:szCs w:val="20"/>
              </w:rPr>
              <w:t xml:space="preserve"> used for gating RxPowerDown </w:t>
            </w:r>
            <w:r w:rsidR="00482E20">
              <w:rPr>
                <w:rFonts w:eastAsia="Times New Roman" w:cs="Calibri"/>
                <w:color w:val="000000" w:themeColor="text1"/>
                <w:sz w:val="20"/>
                <w:szCs w:val="20"/>
              </w:rPr>
              <w:t>s</w:t>
            </w:r>
            <w:r>
              <w:rPr>
                <w:rFonts w:eastAsia="Times New Roman" w:cs="Calibri"/>
                <w:color w:val="000000" w:themeColor="text1"/>
                <w:sz w:val="20"/>
                <w:szCs w:val="20"/>
              </w:rPr>
              <w:t>ignal in ctrl logic</w:t>
            </w:r>
            <w:r>
              <w:rPr>
                <w:rFonts w:eastAsia="Times New Roman" w:cs="Calibri"/>
                <w:color w:val="000000" w:themeColor="text1"/>
                <w:sz w:val="20"/>
                <w:szCs w:val="20"/>
              </w:rPr>
              <w:br/>
              <w:t>3) One of the control bits to generate output. Refer to ATO functionality table 1.3</w:t>
            </w:r>
          </w:p>
        </w:tc>
      </w:tr>
    </w:tbl>
    <w:p w14:paraId="292CBAD7" w14:textId="77777777" w:rsidR="009076EC" w:rsidRDefault="009076EC">
      <w:pPr>
        <w:rPr>
          <w:sz w:val="28"/>
        </w:rPr>
      </w:pPr>
    </w:p>
    <w:p w14:paraId="340896E8" w14:textId="77777777" w:rsidR="009076EC" w:rsidRDefault="009076EC">
      <w:pPr>
        <w:rPr>
          <w:sz w:val="28"/>
        </w:rPr>
      </w:pPr>
    </w:p>
    <w:p w14:paraId="48922317" w14:textId="77777777" w:rsidR="009076EC" w:rsidRDefault="009076EC">
      <w:pPr>
        <w:rPr>
          <w:sz w:val="28"/>
        </w:rPr>
      </w:pPr>
    </w:p>
    <w:p w14:paraId="2958F6E8" w14:textId="77777777" w:rsidR="009076EC" w:rsidRDefault="009076EC">
      <w:pPr>
        <w:rPr>
          <w:sz w:val="28"/>
        </w:rPr>
      </w:pPr>
    </w:p>
    <w:p w14:paraId="5504FC0B" w14:textId="77777777" w:rsidR="009076EC" w:rsidRDefault="005D25B3">
      <w:pPr>
        <w:pStyle w:val="Heading1"/>
        <w:numPr>
          <w:ilvl w:val="0"/>
          <w:numId w:val="2"/>
        </w:numPr>
      </w:pPr>
      <w:bookmarkStart w:id="24" w:name="_Toc91003723"/>
      <w:bookmarkEnd w:id="24"/>
      <w:r>
        <w:t>Detailed Functionality</w:t>
      </w:r>
    </w:p>
    <w:p w14:paraId="3B462310" w14:textId="77777777" w:rsidR="009076EC" w:rsidRDefault="009076EC"/>
    <w:p w14:paraId="7F95C5A2" w14:textId="77777777" w:rsidR="009076EC" w:rsidRDefault="005D25B3">
      <w:pPr>
        <w:pStyle w:val="Heading2"/>
        <w:numPr>
          <w:ilvl w:val="1"/>
          <w:numId w:val="2"/>
        </w:numPr>
      </w:pPr>
      <w:bookmarkStart w:id="25" w:name="_Toc91003724"/>
      <w:bookmarkStart w:id="26" w:name="_Toc91003725"/>
      <w:bookmarkEnd w:id="25"/>
      <w:bookmarkEnd w:id="26"/>
      <w:r>
        <w:t>gm_bias_lp5</w:t>
      </w:r>
    </w:p>
    <w:p w14:paraId="2FCBDECC" w14:textId="77777777" w:rsidR="009076EC" w:rsidRDefault="005D25B3">
      <w:r>
        <w:t>Refer to rx spec section 4.1.4.</w:t>
      </w:r>
    </w:p>
    <w:p w14:paraId="3B2F1732" w14:textId="77777777" w:rsidR="009076EC" w:rsidRDefault="005D25B3">
      <w:pPr>
        <w:pStyle w:val="Heading2"/>
        <w:numPr>
          <w:ilvl w:val="1"/>
          <w:numId w:val="2"/>
        </w:numPr>
      </w:pPr>
      <w:bookmarkStart w:id="27" w:name="_Toc91003726"/>
      <w:bookmarkEnd w:id="27"/>
      <w:r>
        <w:lastRenderedPageBreak/>
        <w:t>DFE_bias</w:t>
      </w:r>
    </w:p>
    <w:p w14:paraId="18999FE6" w14:textId="77777777" w:rsidR="009076EC" w:rsidRDefault="005D25B3">
      <w:r>
        <w:t>Refer to rx spec section 4.1.5.</w:t>
      </w:r>
    </w:p>
    <w:p w14:paraId="58980003" w14:textId="77777777" w:rsidR="009076EC" w:rsidRDefault="005D25B3">
      <w:pPr>
        <w:pStyle w:val="Heading2"/>
        <w:numPr>
          <w:ilvl w:val="1"/>
          <w:numId w:val="2"/>
        </w:numPr>
      </w:pPr>
      <w:bookmarkStart w:id="28" w:name="_Toc91003727"/>
      <w:bookmarkEnd w:id="28"/>
      <w:r>
        <w:t>rxdq_offgen</w:t>
      </w:r>
    </w:p>
    <w:p w14:paraId="5A455B8A" w14:textId="2571F5F3" w:rsidR="009076EC" w:rsidRDefault="005D25B3">
      <w:r>
        <w:t>Refer to rx spec  section 4.1.5.</w:t>
      </w:r>
      <w:r>
        <w:br/>
      </w:r>
      <w:r w:rsidRPr="005D25B3">
        <w:rPr>
          <w:b/>
          <w:bCs/>
        </w:rPr>
        <w:t>Note:</w:t>
      </w:r>
      <w:r>
        <w:t xml:space="preserve"> Only single instance of rxdq_offgen(odd) is needed because we are merely monitoring the signal at VIO_PAD. Using both even and odd instance is redundant.</w:t>
      </w:r>
    </w:p>
    <w:p w14:paraId="31D59EEA" w14:textId="77777777" w:rsidR="009076EC" w:rsidRDefault="005D25B3">
      <w:pPr>
        <w:pStyle w:val="Heading2"/>
        <w:numPr>
          <w:ilvl w:val="1"/>
          <w:numId w:val="2"/>
        </w:numPr>
      </w:pPr>
      <w:bookmarkStart w:id="29" w:name="_Toc91003728"/>
      <w:bookmarkEnd w:id="29"/>
      <w:r>
        <w:t>rx_vrefdac</w:t>
      </w:r>
    </w:p>
    <w:p w14:paraId="6B3E526B" w14:textId="77777777" w:rsidR="009076EC" w:rsidRDefault="005D25B3">
      <w:r>
        <w:t>The receiver contains a R2R internal VREF generator used to provide voltage references. The VREF block receives a 9-bit digital binary-encoded input from the core logic which is converted into an analog signal that is sent to the input receivers. This block is black-boxed for equivalence check.</w:t>
      </w:r>
    </w:p>
    <w:p w14:paraId="50ECC3CA" w14:textId="77777777" w:rsidR="009076EC" w:rsidRDefault="005D25B3">
      <w:pPr>
        <w:rPr>
          <w:sz w:val="20"/>
          <w:szCs w:val="20"/>
        </w:rPr>
      </w:pPr>
      <w:r>
        <w:rPr>
          <w:noProof/>
          <w:sz w:val="20"/>
          <w:szCs w:val="20"/>
        </w:rPr>
        <w:lastRenderedPageBreak/>
        <mc:AlternateContent>
          <mc:Choice Requires="wps">
            <w:drawing>
              <wp:anchor distT="0" distB="0" distL="114300" distR="114300" simplePos="0" relativeHeight="36" behindDoc="0" locked="0" layoutInCell="1" allowOverlap="1" wp14:anchorId="00B9DA03" wp14:editId="74ED6680">
                <wp:simplePos x="0" y="0"/>
                <wp:positionH relativeFrom="margin">
                  <wp:align>center</wp:align>
                </wp:positionH>
                <wp:positionV relativeFrom="paragraph">
                  <wp:posOffset>-104140</wp:posOffset>
                </wp:positionV>
                <wp:extent cx="6486525" cy="5557520"/>
                <wp:effectExtent l="0" t="0" r="0" b="0"/>
                <wp:wrapSquare wrapText="bothSides"/>
                <wp:docPr id="12" name="Frame6"/>
                <wp:cNvGraphicFramePr/>
                <a:graphic xmlns:a="http://schemas.openxmlformats.org/drawingml/2006/main">
                  <a:graphicData uri="http://schemas.microsoft.com/office/word/2010/wordprocessingShape">
                    <wps:wsp>
                      <wps:cNvSpPr/>
                      <wps:spPr>
                        <a:xfrm>
                          <a:off x="0" y="0"/>
                          <a:ext cx="6485760" cy="5556960"/>
                        </a:xfrm>
                        <a:prstGeom prst="rect">
                          <a:avLst/>
                        </a:prstGeom>
                        <a:noFill/>
                        <a:ln>
                          <a:noFill/>
                        </a:ln>
                      </wps:spPr>
                      <wps:style>
                        <a:lnRef idx="0">
                          <a:scrgbClr r="0" g="0" b="0"/>
                        </a:lnRef>
                        <a:fillRef idx="0">
                          <a:scrgbClr r="0" g="0" b="0"/>
                        </a:fillRef>
                        <a:effectRef idx="0">
                          <a:scrgbClr r="0" g="0" b="0"/>
                        </a:effectRef>
                        <a:fontRef idx="minor"/>
                      </wps:style>
                      <wps:txbx>
                        <w:txbxContent>
                          <w:tbl>
                            <w:tblPr>
                              <w:tblW w:w="10214" w:type="dxa"/>
                              <w:jc w:val="center"/>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0" w:type="dxa"/>
                                <w:bottom w:w="80" w:type="dxa"/>
                                <w:right w:w="80" w:type="dxa"/>
                              </w:tblCellMar>
                              <w:tblLook w:val="04A0" w:firstRow="1" w:lastRow="0" w:firstColumn="1" w:lastColumn="0" w:noHBand="0" w:noVBand="1"/>
                            </w:tblPr>
                            <w:tblGrid>
                              <w:gridCol w:w="2621"/>
                              <w:gridCol w:w="900"/>
                              <w:gridCol w:w="1429"/>
                              <w:gridCol w:w="708"/>
                              <w:gridCol w:w="4556"/>
                            </w:tblGrid>
                            <w:tr w:rsidR="009076EC" w14:paraId="7BAE429E" w14:textId="77777777">
                              <w:trPr>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5AB2DED0" w14:textId="77777777" w:rsidR="009076EC" w:rsidRDefault="005D25B3">
                                  <w:pPr>
                                    <w:pStyle w:val="FrameContents"/>
                                    <w:jc w:val="center"/>
                                  </w:pPr>
                                  <w:r>
                                    <w:rPr>
                                      <w:b/>
                                      <w:bCs/>
                                      <w:sz w:val="20"/>
                                      <w:szCs w:val="20"/>
                                    </w:rPr>
                                    <w:t>Pin Names</w:t>
                                  </w:r>
                                </w:p>
                              </w:tc>
                              <w:tc>
                                <w:tcPr>
                                  <w:tcW w:w="900"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1B1AC1BC" w14:textId="77777777" w:rsidR="009076EC" w:rsidRDefault="005D25B3">
                                  <w:pPr>
                                    <w:pStyle w:val="FrameContents"/>
                                    <w:jc w:val="center"/>
                                  </w:pPr>
                                  <w:r>
                                    <w:rPr>
                                      <w:b/>
                                      <w:bCs/>
                                      <w:sz w:val="20"/>
                                      <w:szCs w:val="20"/>
                                    </w:rPr>
                                    <w:t>Type</w:t>
                                  </w:r>
                                </w:p>
                              </w:tc>
                              <w:tc>
                                <w:tcPr>
                                  <w:tcW w:w="1429"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6C86F98C" w14:textId="77777777" w:rsidR="009076EC" w:rsidRDefault="005D25B3">
                                  <w:pPr>
                                    <w:pStyle w:val="FrameContents"/>
                                    <w:jc w:val="center"/>
                                  </w:pPr>
                                  <w:r>
                                    <w:rPr>
                                      <w:b/>
                                      <w:bCs/>
                                      <w:sz w:val="20"/>
                                      <w:szCs w:val="20"/>
                                    </w:rPr>
                                    <w:t>Power Domain</w:t>
                                  </w:r>
                                </w:p>
                              </w:tc>
                              <w:tc>
                                <w:tcPr>
                                  <w:tcW w:w="708"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top w:w="0" w:type="dxa"/>
                                    <w:left w:w="-10" w:type="dxa"/>
                                    <w:bottom w:w="0" w:type="dxa"/>
                                    <w:right w:w="0" w:type="dxa"/>
                                  </w:tcMar>
                                </w:tcPr>
                                <w:p w14:paraId="11206F2A" w14:textId="77777777" w:rsidR="009076EC" w:rsidRDefault="005D25B3">
                                  <w:pPr>
                                    <w:pStyle w:val="FrameContents"/>
                                    <w:jc w:val="center"/>
                                  </w:pPr>
                                  <w:r>
                                    <w:rPr>
                                      <w:b/>
                                      <w:bCs/>
                                      <w:sz w:val="20"/>
                                      <w:szCs w:val="20"/>
                                    </w:rPr>
                                    <w:t>Clock Domain</w:t>
                                  </w:r>
                                </w:p>
                              </w:tc>
                              <w:tc>
                                <w:tcPr>
                                  <w:tcW w:w="4556"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2455691D" w14:textId="77777777" w:rsidR="009076EC" w:rsidRDefault="005D25B3">
                                  <w:pPr>
                                    <w:pStyle w:val="FrameContents"/>
                                    <w:jc w:val="center"/>
                                  </w:pPr>
                                  <w:r>
                                    <w:rPr>
                                      <w:b/>
                                      <w:bCs/>
                                      <w:sz w:val="20"/>
                                      <w:szCs w:val="20"/>
                                    </w:rPr>
                                    <w:t>Description</w:t>
                                  </w:r>
                                </w:p>
                              </w:tc>
                            </w:tr>
                            <w:tr w:rsidR="009076EC" w14:paraId="24E47D35" w14:textId="77777777">
                              <w:trPr>
                                <w:trHeight w:val="215"/>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73E935E" w14:textId="77777777" w:rsidR="009076EC" w:rsidRDefault="005D25B3">
                                  <w:pPr>
                                    <w:pStyle w:val="FrameContents"/>
                                  </w:pPr>
                                  <w:r>
                                    <w:rPr>
                                      <w:sz w:val="20"/>
                                      <w:szCs w:val="20"/>
                                    </w:rPr>
                                    <w:t>VDD</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6A8739C"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768082D"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1D0EA4C1"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5D343FF" w14:textId="77777777" w:rsidR="009076EC" w:rsidRDefault="005D25B3">
                                  <w:pPr>
                                    <w:pStyle w:val="FrameContents"/>
                                  </w:pPr>
                                  <w:r>
                                    <w:rPr>
                                      <w:sz w:val="20"/>
                                      <w:szCs w:val="20"/>
                                    </w:rPr>
                                    <w:t>PHY core power</w:t>
                                  </w:r>
                                </w:p>
                              </w:tc>
                            </w:tr>
                            <w:tr w:rsidR="009076EC" w14:paraId="33AAAA0C" w14:textId="77777777">
                              <w:trPr>
                                <w:trHeight w:val="278"/>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CA41F7C" w14:textId="77777777" w:rsidR="009076EC" w:rsidRDefault="005D25B3">
                                  <w:pPr>
                                    <w:pStyle w:val="FrameContents"/>
                                  </w:pPr>
                                  <w:r>
                                    <w:rPr>
                                      <w:sz w:val="20"/>
                                      <w:szCs w:val="20"/>
                                    </w:rPr>
                                    <w:t xml:space="preserve">VDDQ </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F58D1F4"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D7B6BDC" w14:textId="77777777" w:rsidR="009076EC" w:rsidRDefault="005D25B3">
                                  <w:pPr>
                                    <w:pStyle w:val="FrameContents"/>
                                  </w:pPr>
                                  <w:r>
                                    <w:rPr>
                                      <w:sz w:val="20"/>
                                      <w:szCs w:val="20"/>
                                    </w:rPr>
                                    <w:t>VDDQ</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42E5B841"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1DA6D95" w14:textId="77777777" w:rsidR="009076EC" w:rsidRDefault="005D25B3">
                                  <w:pPr>
                                    <w:pStyle w:val="FrameContents"/>
                                  </w:pPr>
                                  <w:r>
                                    <w:rPr>
                                      <w:sz w:val="20"/>
                                      <w:szCs w:val="20"/>
                                    </w:rPr>
                                    <w:t>IO power, needed for the CDM cell.</w:t>
                                  </w:r>
                                </w:p>
                              </w:tc>
                            </w:tr>
                            <w:tr w:rsidR="009076EC" w14:paraId="57552D35" w14:textId="77777777">
                              <w:trPr>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54A5BB0" w14:textId="77777777" w:rsidR="009076EC" w:rsidRDefault="005D25B3">
                                  <w:pPr>
                                    <w:pStyle w:val="FrameContents"/>
                                  </w:pPr>
                                  <w:r>
                                    <w:rPr>
                                      <w:sz w:val="20"/>
                                      <w:szCs w:val="20"/>
                                    </w:rPr>
                                    <w:t>VSS</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0AC4ACE"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CBE6878" w14:textId="77777777" w:rsidR="009076EC" w:rsidRDefault="005D25B3">
                                  <w:pPr>
                                    <w:pStyle w:val="FrameContents"/>
                                  </w:pPr>
                                  <w:r>
                                    <w:rPr>
                                      <w:sz w:val="20"/>
                                      <w:szCs w:val="20"/>
                                    </w:rPr>
                                    <w:t>N/A</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5FBAC72B"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B77A081" w14:textId="77777777" w:rsidR="009076EC" w:rsidRDefault="005D25B3">
                                  <w:pPr>
                                    <w:pStyle w:val="FrameContents"/>
                                  </w:pPr>
                                  <w:r>
                                    <w:rPr>
                                      <w:sz w:val="20"/>
                                      <w:szCs w:val="20"/>
                                    </w:rPr>
                                    <w:t>Shared ground</w:t>
                                  </w:r>
                                </w:p>
                              </w:tc>
                            </w:tr>
                            <w:tr w:rsidR="009076EC" w14:paraId="1E7DFDBD" w14:textId="77777777">
                              <w:trPr>
                                <w:trHeight w:val="449"/>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21BEC4A" w14:textId="77777777" w:rsidR="009076EC" w:rsidRDefault="005D25B3">
                                  <w:pPr>
                                    <w:pStyle w:val="FrameContents"/>
                                  </w:pPr>
                                  <w:r>
                                    <w:rPr>
                                      <w:sz w:val="20"/>
                                      <w:szCs w:val="20"/>
                                    </w:rPr>
                                    <w:t>VIO_PwrOk</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444756E"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159A653" w14:textId="77777777" w:rsidR="009076EC" w:rsidRDefault="005D25B3">
                                  <w:pPr>
                                    <w:pStyle w:val="FrameContents"/>
                                  </w:pPr>
                                  <w:r>
                                    <w:rPr>
                                      <w:sz w:val="20"/>
                                      <w:szCs w:val="20"/>
                                    </w:rPr>
                                    <w:t>VDDQ_VDD2H</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774E92CF"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C6309DC" w14:textId="77777777" w:rsidR="009076EC" w:rsidRDefault="005D25B3">
                                  <w:pPr>
                                    <w:pStyle w:val="FrameContents"/>
                                  </w:pPr>
                                  <w:r>
                                    <w:rPr>
                                      <w:sz w:val="20"/>
                                      <w:szCs w:val="20"/>
                                    </w:rPr>
                                    <w:t>Power Ok signal, connected from top level</w:t>
                                  </w:r>
                                </w:p>
                              </w:tc>
                            </w:tr>
                            <w:tr w:rsidR="009076EC" w14:paraId="715A9C15" w14:textId="77777777">
                              <w:trPr>
                                <w:trHeight w:val="377"/>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27BF3B4" w14:textId="77777777" w:rsidR="009076EC" w:rsidRDefault="005D25B3">
                                  <w:pPr>
                                    <w:pStyle w:val="FrameContents"/>
                                  </w:pPr>
                                  <w:r>
                                    <w:rPr>
                                      <w:sz w:val="20"/>
                                      <w:szCs w:val="20"/>
                                    </w:rPr>
                                    <w:t>PwrDown</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48413B7F"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99461B0"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1C745BA8"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6ECF0C8" w14:textId="77777777" w:rsidR="009076EC" w:rsidRDefault="005D25B3">
                                  <w:pPr>
                                    <w:pStyle w:val="FrameContents"/>
                                  </w:pPr>
                                  <w:r>
                                    <w:rPr>
                                      <w:sz w:val="20"/>
                                      <w:szCs w:val="20"/>
                                    </w:rPr>
                                    <w:t xml:space="preserve">Power down signal. </w:t>
                                  </w:r>
                                </w:p>
                                <w:p w14:paraId="3ADDFDB3" w14:textId="77777777" w:rsidR="009076EC" w:rsidRDefault="005D25B3">
                                  <w:pPr>
                                    <w:pStyle w:val="FrameContents"/>
                                  </w:pPr>
                                  <w:r>
                                    <w:rPr>
                                      <w:sz w:val="20"/>
                                      <w:szCs w:val="20"/>
                                    </w:rPr>
                                    <w:t>= IDDQ_mode || scan_mode || RxPowerDown</w:t>
                                  </w:r>
                                </w:p>
                              </w:tc>
                            </w:tr>
                            <w:tr w:rsidR="009076EC" w14:paraId="0A212F1E" w14:textId="77777777">
                              <w:trPr>
                                <w:trHeight w:val="341"/>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C22CC96" w14:textId="77777777" w:rsidR="009076EC" w:rsidRDefault="005D25B3">
                                  <w:pPr>
                                    <w:pStyle w:val="FrameContents"/>
                                  </w:pPr>
                                  <w:r>
                                    <w:rPr>
                                      <w:bCs/>
                                      <w:color w:val="000000"/>
                                      <w:sz w:val="20"/>
                                      <w:szCs w:val="20"/>
                                    </w:rPr>
                                    <w:t>vref_code[8:0]</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E0F732E"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1C279A3"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2CC13875" w14:textId="77777777" w:rsidR="009076EC" w:rsidRDefault="005D25B3">
                                  <w:pPr>
                                    <w:pStyle w:val="FrameContents"/>
                                  </w:pPr>
                                  <w:r>
                                    <w:rPr>
                                      <w:sz w:val="20"/>
                                      <w:szCs w:val="20"/>
                                    </w:rPr>
                                    <w:t> 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B9FBCF8" w14:textId="77777777" w:rsidR="009076EC" w:rsidRDefault="005D25B3">
                                  <w:pPr>
                                    <w:pStyle w:val="FrameContents"/>
                                  </w:pPr>
                                  <w:r>
                                    <w:rPr>
                                      <w:sz w:val="20"/>
                                      <w:szCs w:val="20"/>
                                    </w:rPr>
                                    <w:t xml:space="preserve">VREF DAC code, connected from top level </w:t>
                                  </w:r>
                                  <w:r>
                                    <w:rPr>
                                      <w:bCs/>
                                      <w:color w:val="000000"/>
                                      <w:sz w:val="20"/>
                                      <w:szCs w:val="20"/>
                                    </w:rPr>
                                    <w:t>csrLsRxVrefDac[8:0]</w:t>
                                  </w:r>
                                </w:p>
                              </w:tc>
                            </w:tr>
                            <w:tr w:rsidR="009076EC" w14:paraId="1A5C3BFB" w14:textId="77777777">
                              <w:trPr>
                                <w:trHeight w:val="458"/>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49BC6CE8" w14:textId="77777777" w:rsidR="009076EC" w:rsidRDefault="005D25B3">
                                  <w:pPr>
                                    <w:pStyle w:val="FrameContents"/>
                                  </w:pPr>
                                  <w:r>
                                    <w:rPr>
                                      <w:sz w:val="20"/>
                                      <w:szCs w:val="20"/>
                                    </w:rPr>
                                    <w:t>vdac</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CAACF8E" w14:textId="77777777" w:rsidR="009076EC" w:rsidRDefault="005D25B3">
                                  <w:pPr>
                                    <w:pStyle w:val="FrameContents"/>
                                  </w:pPr>
                                  <w:r>
                                    <w:rPr>
                                      <w:sz w:val="20"/>
                                      <w:szCs w:val="20"/>
                                    </w:rPr>
                                    <w:t>Output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FE95B2C" w14:textId="77777777" w:rsidR="009076EC" w:rsidRDefault="005D25B3">
                                  <w:pPr>
                                    <w:pStyle w:val="FrameContents"/>
                                  </w:pPr>
                                  <w:r>
                                    <w:rPr>
                                      <w:sz w:val="20"/>
                                      <w:szCs w:val="20"/>
                                    </w:rPr>
                                    <w:t>VDDQ</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565B5FA1"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A70899E" w14:textId="77777777" w:rsidR="009076EC" w:rsidRDefault="005D25B3">
                                  <w:pPr>
                                    <w:pStyle w:val="FrameContents"/>
                                  </w:pPr>
                                  <w:r>
                                    <w:rPr>
                                      <w:sz w:val="20"/>
                                      <w:szCs w:val="20"/>
                                    </w:rPr>
                                    <w:t>Output voltage, connected to VREF in rxdq_afe</w:t>
                                  </w:r>
                                </w:p>
                              </w:tc>
                            </w:tr>
                          </w:tbl>
                          <w:p w14:paraId="423FAD19" w14:textId="77777777" w:rsidR="009076EC" w:rsidRDefault="009076EC">
                            <w:pPr>
                              <w:pStyle w:val="FrameContents"/>
                            </w:pPr>
                          </w:p>
                        </w:txbxContent>
                      </wps:txbx>
                      <wps:bodyPr lIns="0" tIns="0" rIns="0" bIns="0">
                        <a:spAutoFit/>
                      </wps:bodyPr>
                    </wps:wsp>
                  </a:graphicData>
                </a:graphic>
              </wp:anchor>
            </w:drawing>
          </mc:Choice>
          <mc:Fallback>
            <w:pict>
              <v:rect w14:anchorId="00B9DA03" id="Frame6" o:spid="_x0000_s1031" style="position:absolute;margin-left:0;margin-top:-8.2pt;width:510.75pt;height:437.6pt;z-index: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" filled="f" stroked="f">
                <v:textbox style="mso-fit-shape-to-text:t" inset="0,0,0,0">
                  <w:txbxContent>
                    <w:tbl>
                      <w:tblPr>
                        <w:tblW w:w="10214" w:type="dxa"/>
                        <w:jc w:val="center"/>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0" w:type="dxa"/>
                          <w:bottom w:w="80" w:type="dxa"/>
                          <w:right w:w="80" w:type="dxa"/>
                        </w:tblCellMar>
                        <w:tblLook w:val="04A0" w:firstRow="1" w:lastRow="0" w:firstColumn="1" w:lastColumn="0" w:noHBand="0" w:noVBand="1"/>
                      </w:tblPr>
                      <w:tblGrid>
                        <w:gridCol w:w="2621"/>
                        <w:gridCol w:w="900"/>
                        <w:gridCol w:w="1429"/>
                        <w:gridCol w:w="708"/>
                        <w:gridCol w:w="4556"/>
                      </w:tblGrid>
                      <w:tr w:rsidR="009076EC" w14:paraId="7BAE429E" w14:textId="77777777">
                        <w:trPr>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5AB2DED0" w14:textId="77777777" w:rsidR="009076EC" w:rsidRDefault="005D25B3">
                            <w:pPr>
                              <w:pStyle w:val="FrameContents"/>
                              <w:jc w:val="center"/>
                            </w:pPr>
                            <w:r>
                              <w:rPr>
                                <w:b/>
                                <w:bCs/>
                                <w:sz w:val="20"/>
                                <w:szCs w:val="20"/>
                              </w:rPr>
                              <w:t>Pin Names</w:t>
                            </w:r>
                          </w:p>
                        </w:tc>
                        <w:tc>
                          <w:tcPr>
                            <w:tcW w:w="900"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1B1AC1BC" w14:textId="77777777" w:rsidR="009076EC" w:rsidRDefault="005D25B3">
                            <w:pPr>
                              <w:pStyle w:val="FrameContents"/>
                              <w:jc w:val="center"/>
                            </w:pPr>
                            <w:r>
                              <w:rPr>
                                <w:b/>
                                <w:bCs/>
                                <w:sz w:val="20"/>
                                <w:szCs w:val="20"/>
                              </w:rPr>
                              <w:t>Type</w:t>
                            </w:r>
                          </w:p>
                        </w:tc>
                        <w:tc>
                          <w:tcPr>
                            <w:tcW w:w="1429"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6C86F98C" w14:textId="77777777" w:rsidR="009076EC" w:rsidRDefault="005D25B3">
                            <w:pPr>
                              <w:pStyle w:val="FrameContents"/>
                              <w:jc w:val="center"/>
                            </w:pPr>
                            <w:r>
                              <w:rPr>
                                <w:b/>
                                <w:bCs/>
                                <w:sz w:val="20"/>
                                <w:szCs w:val="20"/>
                              </w:rPr>
                              <w:t>Power Domain</w:t>
                            </w:r>
                          </w:p>
                        </w:tc>
                        <w:tc>
                          <w:tcPr>
                            <w:tcW w:w="708"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top w:w="0" w:type="dxa"/>
                              <w:left w:w="-10" w:type="dxa"/>
                              <w:bottom w:w="0" w:type="dxa"/>
                              <w:right w:w="0" w:type="dxa"/>
                            </w:tcMar>
                          </w:tcPr>
                          <w:p w14:paraId="11206F2A" w14:textId="77777777" w:rsidR="009076EC" w:rsidRDefault="005D25B3">
                            <w:pPr>
                              <w:pStyle w:val="FrameContents"/>
                              <w:jc w:val="center"/>
                            </w:pPr>
                            <w:r>
                              <w:rPr>
                                <w:b/>
                                <w:bCs/>
                                <w:sz w:val="20"/>
                                <w:szCs w:val="20"/>
                              </w:rPr>
                              <w:t>Clock Domain</w:t>
                            </w:r>
                          </w:p>
                        </w:tc>
                        <w:tc>
                          <w:tcPr>
                            <w:tcW w:w="4556" w:type="dxa"/>
                            <w:tcBorders>
                              <w:top w:val="single" w:sz="8" w:space="0" w:color="A3A3A3"/>
                              <w:left w:val="single" w:sz="8" w:space="0" w:color="A3A3A3"/>
                              <w:bottom w:val="single" w:sz="8" w:space="0" w:color="A3A3A3"/>
                              <w:right w:val="single" w:sz="8" w:space="0" w:color="A3A3A3"/>
                            </w:tcBorders>
                            <w:shd w:val="clear" w:color="auto" w:fill="C6D9F1" w:themeFill="text2" w:themeFillTint="33"/>
                            <w:tcMar>
                              <w:left w:w="60" w:type="dxa"/>
                            </w:tcMar>
                          </w:tcPr>
                          <w:p w14:paraId="2455691D" w14:textId="77777777" w:rsidR="009076EC" w:rsidRDefault="005D25B3">
                            <w:pPr>
                              <w:pStyle w:val="FrameContents"/>
                              <w:jc w:val="center"/>
                            </w:pPr>
                            <w:r>
                              <w:rPr>
                                <w:b/>
                                <w:bCs/>
                                <w:sz w:val="20"/>
                                <w:szCs w:val="20"/>
                              </w:rPr>
                              <w:t>Description</w:t>
                            </w:r>
                          </w:p>
                        </w:tc>
                      </w:tr>
                      <w:tr w:rsidR="009076EC" w14:paraId="24E47D35" w14:textId="77777777">
                        <w:trPr>
                          <w:trHeight w:val="215"/>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73E935E" w14:textId="77777777" w:rsidR="009076EC" w:rsidRDefault="005D25B3">
                            <w:pPr>
                              <w:pStyle w:val="FrameContents"/>
                            </w:pPr>
                            <w:r>
                              <w:rPr>
                                <w:sz w:val="20"/>
                                <w:szCs w:val="20"/>
                              </w:rPr>
                              <w:t>VDD</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6A8739C"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768082D"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1D0EA4C1"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5D343FF" w14:textId="77777777" w:rsidR="009076EC" w:rsidRDefault="005D25B3">
                            <w:pPr>
                              <w:pStyle w:val="FrameContents"/>
                            </w:pPr>
                            <w:r>
                              <w:rPr>
                                <w:sz w:val="20"/>
                                <w:szCs w:val="20"/>
                              </w:rPr>
                              <w:t>PHY core power</w:t>
                            </w:r>
                          </w:p>
                        </w:tc>
                      </w:tr>
                      <w:tr w:rsidR="009076EC" w14:paraId="33AAAA0C" w14:textId="77777777">
                        <w:trPr>
                          <w:trHeight w:val="278"/>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CA41F7C" w14:textId="77777777" w:rsidR="009076EC" w:rsidRDefault="005D25B3">
                            <w:pPr>
                              <w:pStyle w:val="FrameContents"/>
                            </w:pPr>
                            <w:r>
                              <w:rPr>
                                <w:sz w:val="20"/>
                                <w:szCs w:val="20"/>
                              </w:rPr>
                              <w:t xml:space="preserve">VDDQ </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F58D1F4"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D7B6BDC" w14:textId="77777777" w:rsidR="009076EC" w:rsidRDefault="005D25B3">
                            <w:pPr>
                              <w:pStyle w:val="FrameContents"/>
                            </w:pPr>
                            <w:r>
                              <w:rPr>
                                <w:sz w:val="20"/>
                                <w:szCs w:val="20"/>
                              </w:rPr>
                              <w:t>VDDQ</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42E5B841"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1DA6D95" w14:textId="77777777" w:rsidR="009076EC" w:rsidRDefault="005D25B3">
                            <w:pPr>
                              <w:pStyle w:val="FrameContents"/>
                            </w:pPr>
                            <w:r>
                              <w:rPr>
                                <w:sz w:val="20"/>
                                <w:szCs w:val="20"/>
                              </w:rPr>
                              <w:t>IO power, needed for the CDM cell.</w:t>
                            </w:r>
                          </w:p>
                        </w:tc>
                      </w:tr>
                      <w:tr w:rsidR="009076EC" w14:paraId="57552D35" w14:textId="77777777">
                        <w:trPr>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54A5BB0" w14:textId="77777777" w:rsidR="009076EC" w:rsidRDefault="005D25B3">
                            <w:pPr>
                              <w:pStyle w:val="FrameContents"/>
                            </w:pPr>
                            <w:r>
                              <w:rPr>
                                <w:sz w:val="20"/>
                                <w:szCs w:val="20"/>
                              </w:rPr>
                              <w:t>VSS</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0AC4ACE" w14:textId="77777777" w:rsidR="009076EC" w:rsidRDefault="005D25B3">
                            <w:pPr>
                              <w:pStyle w:val="FrameContents"/>
                            </w:pPr>
                            <w:r>
                              <w:rPr>
                                <w:sz w:val="20"/>
                                <w:szCs w:val="20"/>
                              </w:rPr>
                              <w:t>PWR</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CBE6878" w14:textId="77777777" w:rsidR="009076EC" w:rsidRDefault="005D25B3">
                            <w:pPr>
                              <w:pStyle w:val="FrameContents"/>
                            </w:pPr>
                            <w:r>
                              <w:rPr>
                                <w:sz w:val="20"/>
                                <w:szCs w:val="20"/>
                              </w:rPr>
                              <w:t>N/A</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5FBAC72B" w14:textId="77777777" w:rsidR="009076EC" w:rsidRDefault="005D25B3">
                            <w:pPr>
                              <w:pStyle w:val="FrameContents"/>
                            </w:pPr>
                            <w:r>
                              <w:rPr>
                                <w:sz w:val="20"/>
                                <w:szCs w:val="20"/>
                              </w:rPr>
                              <w:t>N/A</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B77A081" w14:textId="77777777" w:rsidR="009076EC" w:rsidRDefault="005D25B3">
                            <w:pPr>
                              <w:pStyle w:val="FrameContents"/>
                            </w:pPr>
                            <w:r>
                              <w:rPr>
                                <w:sz w:val="20"/>
                                <w:szCs w:val="20"/>
                              </w:rPr>
                              <w:t>Shared ground</w:t>
                            </w:r>
                          </w:p>
                        </w:tc>
                      </w:tr>
                      <w:tr w:rsidR="009076EC" w14:paraId="1E7DFDBD" w14:textId="77777777">
                        <w:trPr>
                          <w:trHeight w:val="449"/>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21BEC4A" w14:textId="77777777" w:rsidR="009076EC" w:rsidRDefault="005D25B3">
                            <w:pPr>
                              <w:pStyle w:val="FrameContents"/>
                            </w:pPr>
                            <w:r>
                              <w:rPr>
                                <w:sz w:val="20"/>
                                <w:szCs w:val="20"/>
                              </w:rPr>
                              <w:t>VIO_PwrOk</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444756E"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159A653" w14:textId="77777777" w:rsidR="009076EC" w:rsidRDefault="005D25B3">
                            <w:pPr>
                              <w:pStyle w:val="FrameContents"/>
                            </w:pPr>
                            <w:r>
                              <w:rPr>
                                <w:sz w:val="20"/>
                                <w:szCs w:val="20"/>
                              </w:rPr>
                              <w:t>VDDQ_VDD2H</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774E92CF"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C6309DC" w14:textId="77777777" w:rsidR="009076EC" w:rsidRDefault="005D25B3">
                            <w:pPr>
                              <w:pStyle w:val="FrameContents"/>
                            </w:pPr>
                            <w:r>
                              <w:rPr>
                                <w:sz w:val="20"/>
                                <w:szCs w:val="20"/>
                              </w:rPr>
                              <w:t>Power Ok signal, connected from top level</w:t>
                            </w:r>
                          </w:p>
                        </w:tc>
                      </w:tr>
                      <w:tr w:rsidR="009076EC" w14:paraId="715A9C15" w14:textId="77777777">
                        <w:trPr>
                          <w:trHeight w:val="377"/>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627BF3B4" w14:textId="77777777" w:rsidR="009076EC" w:rsidRDefault="005D25B3">
                            <w:pPr>
                              <w:pStyle w:val="FrameContents"/>
                            </w:pPr>
                            <w:r>
                              <w:rPr>
                                <w:sz w:val="20"/>
                                <w:szCs w:val="20"/>
                              </w:rPr>
                              <w:t>PwrDown</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48413B7F"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99461B0"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1C745BA8"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6ECF0C8" w14:textId="77777777" w:rsidR="009076EC" w:rsidRDefault="005D25B3">
                            <w:pPr>
                              <w:pStyle w:val="FrameContents"/>
                            </w:pPr>
                            <w:r>
                              <w:rPr>
                                <w:sz w:val="20"/>
                                <w:szCs w:val="20"/>
                              </w:rPr>
                              <w:t xml:space="preserve">Power down signal. </w:t>
                            </w:r>
                          </w:p>
                          <w:p w14:paraId="3ADDFDB3" w14:textId="77777777" w:rsidR="009076EC" w:rsidRDefault="005D25B3">
                            <w:pPr>
                              <w:pStyle w:val="FrameContents"/>
                            </w:pPr>
                            <w:r>
                              <w:rPr>
                                <w:sz w:val="20"/>
                                <w:szCs w:val="20"/>
                              </w:rPr>
                              <w:t>= IDDQ_mode || scan_mode || RxPowerDown</w:t>
                            </w:r>
                          </w:p>
                        </w:tc>
                      </w:tr>
                      <w:tr w:rsidR="009076EC" w14:paraId="0A212F1E" w14:textId="77777777">
                        <w:trPr>
                          <w:trHeight w:val="341"/>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3C22CC96" w14:textId="77777777" w:rsidR="009076EC" w:rsidRDefault="005D25B3">
                            <w:pPr>
                              <w:pStyle w:val="FrameContents"/>
                            </w:pPr>
                            <w:r>
                              <w:rPr>
                                <w:bCs/>
                                <w:color w:val="000000"/>
                                <w:sz w:val="20"/>
                                <w:szCs w:val="20"/>
                              </w:rPr>
                              <w:t>vref_code[8:0]</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E0F732E" w14:textId="77777777" w:rsidR="009076EC" w:rsidRDefault="005D25B3">
                            <w:pPr>
                              <w:pStyle w:val="FrameContents"/>
                            </w:pPr>
                            <w:r>
                              <w:rPr>
                                <w:sz w:val="20"/>
                                <w:szCs w:val="20"/>
                              </w:rPr>
                              <w:t>Input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1C279A3" w14:textId="77777777" w:rsidR="009076EC" w:rsidRDefault="005D25B3">
                            <w:pPr>
                              <w:pStyle w:val="FrameContents"/>
                            </w:pPr>
                            <w:r>
                              <w:rPr>
                                <w:sz w:val="20"/>
                                <w:szCs w:val="20"/>
                              </w:rPr>
                              <w:t>VDD</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2CC13875" w14:textId="77777777" w:rsidR="009076EC" w:rsidRDefault="005D25B3">
                            <w:pPr>
                              <w:pStyle w:val="FrameContents"/>
                            </w:pPr>
                            <w:r>
                              <w:rPr>
                                <w:sz w:val="20"/>
                                <w:szCs w:val="20"/>
                              </w:rPr>
                              <w:t> 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B9FBCF8" w14:textId="77777777" w:rsidR="009076EC" w:rsidRDefault="005D25B3">
                            <w:pPr>
                              <w:pStyle w:val="FrameContents"/>
                            </w:pPr>
                            <w:r>
                              <w:rPr>
                                <w:sz w:val="20"/>
                                <w:szCs w:val="20"/>
                              </w:rPr>
                              <w:t xml:space="preserve">VREF DAC code, connected from top level </w:t>
                            </w:r>
                            <w:r>
                              <w:rPr>
                                <w:bCs/>
                                <w:color w:val="000000"/>
                                <w:sz w:val="20"/>
                                <w:szCs w:val="20"/>
                              </w:rPr>
                              <w:t>csrLsRxVrefDac[8:0]</w:t>
                            </w:r>
                          </w:p>
                        </w:tc>
                      </w:tr>
                      <w:tr w:rsidR="009076EC" w14:paraId="1A5C3BFB" w14:textId="77777777">
                        <w:trPr>
                          <w:trHeight w:val="458"/>
                          <w:jc w:val="center"/>
                        </w:trPr>
                        <w:tc>
                          <w:tcPr>
                            <w:tcW w:w="2621"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49BC6CE8" w14:textId="77777777" w:rsidR="009076EC" w:rsidRDefault="005D25B3">
                            <w:pPr>
                              <w:pStyle w:val="FrameContents"/>
                            </w:pPr>
                            <w:r>
                              <w:rPr>
                                <w:sz w:val="20"/>
                                <w:szCs w:val="20"/>
                              </w:rPr>
                              <w:t>vdac</w:t>
                            </w:r>
                          </w:p>
                        </w:tc>
                        <w:tc>
                          <w:tcPr>
                            <w:tcW w:w="900"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5CAACF8E" w14:textId="77777777" w:rsidR="009076EC" w:rsidRDefault="005D25B3">
                            <w:pPr>
                              <w:pStyle w:val="FrameContents"/>
                            </w:pPr>
                            <w:r>
                              <w:rPr>
                                <w:sz w:val="20"/>
                                <w:szCs w:val="20"/>
                              </w:rPr>
                              <w:t>Output</w:t>
                            </w:r>
                          </w:p>
                        </w:tc>
                        <w:tc>
                          <w:tcPr>
                            <w:tcW w:w="1429"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1FE95B2C" w14:textId="77777777" w:rsidR="009076EC" w:rsidRDefault="005D25B3">
                            <w:pPr>
                              <w:pStyle w:val="FrameContents"/>
                            </w:pPr>
                            <w:r>
                              <w:rPr>
                                <w:sz w:val="20"/>
                                <w:szCs w:val="20"/>
                              </w:rPr>
                              <w:t>VDDQ</w:t>
                            </w:r>
                          </w:p>
                        </w:tc>
                        <w:tc>
                          <w:tcPr>
                            <w:tcW w:w="708" w:type="dxa"/>
                            <w:tcBorders>
                              <w:top w:val="single" w:sz="8" w:space="0" w:color="A3A3A3"/>
                              <w:left w:val="single" w:sz="8" w:space="0" w:color="A3A3A3"/>
                              <w:bottom w:val="single" w:sz="8" w:space="0" w:color="A3A3A3"/>
                              <w:right w:val="single" w:sz="8" w:space="0" w:color="A3A3A3"/>
                            </w:tcBorders>
                            <w:shd w:val="clear" w:color="auto" w:fill="auto"/>
                            <w:tcMar>
                              <w:top w:w="0" w:type="dxa"/>
                              <w:left w:w="-10" w:type="dxa"/>
                              <w:bottom w:w="0" w:type="dxa"/>
                              <w:right w:w="0" w:type="dxa"/>
                            </w:tcMar>
                          </w:tcPr>
                          <w:p w14:paraId="565B5FA1" w14:textId="77777777" w:rsidR="009076EC" w:rsidRDefault="005D25B3">
                            <w:pPr>
                              <w:pStyle w:val="FrameContents"/>
                            </w:pPr>
                            <w:r>
                              <w:rPr>
                                <w:sz w:val="20"/>
                                <w:szCs w:val="20"/>
                              </w:rPr>
                              <w:t>Async</w:t>
                            </w:r>
                          </w:p>
                        </w:tc>
                        <w:tc>
                          <w:tcPr>
                            <w:tcW w:w="4556" w:type="dxa"/>
                            <w:tcBorders>
                              <w:top w:val="single" w:sz="8" w:space="0" w:color="A3A3A3"/>
                              <w:left w:val="single" w:sz="8" w:space="0" w:color="A3A3A3"/>
                              <w:bottom w:val="single" w:sz="8" w:space="0" w:color="A3A3A3"/>
                              <w:right w:val="single" w:sz="8" w:space="0" w:color="A3A3A3"/>
                            </w:tcBorders>
                            <w:shd w:val="clear" w:color="auto" w:fill="auto"/>
                            <w:tcMar>
                              <w:left w:w="60" w:type="dxa"/>
                            </w:tcMar>
                          </w:tcPr>
                          <w:p w14:paraId="0A70899E" w14:textId="77777777" w:rsidR="009076EC" w:rsidRDefault="005D25B3">
                            <w:pPr>
                              <w:pStyle w:val="FrameContents"/>
                            </w:pPr>
                            <w:r>
                              <w:rPr>
                                <w:sz w:val="20"/>
                                <w:szCs w:val="20"/>
                              </w:rPr>
                              <w:t>Output voltage, connected to VREF in rxdq_afe</w:t>
                            </w:r>
                          </w:p>
                        </w:tc>
                      </w:tr>
                    </w:tbl>
                    <w:p w14:paraId="423FAD19" w14:textId="77777777" w:rsidR="009076EC" w:rsidRDefault="009076EC">
                      <w:pPr>
                        <w:pStyle w:val="FrameContents"/>
                      </w:pPr>
                    </w:p>
                  </w:txbxContent>
                </v:textbox>
                <w10:wrap type="square" anchorx="margin"/>
              </v:rect>
            </w:pict>
          </mc:Fallback>
        </mc:AlternateContent>
      </w:r>
    </w:p>
    <w:p w14:paraId="261FEC09" w14:textId="77777777" w:rsidR="009076EC" w:rsidRDefault="009076EC">
      <w:pPr>
        <w:rPr>
          <w:sz w:val="20"/>
          <w:szCs w:val="20"/>
        </w:rPr>
      </w:pPr>
    </w:p>
    <w:p w14:paraId="31AECBF8" w14:textId="77777777" w:rsidR="009076EC" w:rsidRDefault="009076EC">
      <w:pPr>
        <w:rPr>
          <w:sz w:val="20"/>
          <w:szCs w:val="20"/>
        </w:rPr>
      </w:pPr>
    </w:p>
    <w:p w14:paraId="19D3B380" w14:textId="77777777" w:rsidR="009076EC" w:rsidRDefault="009076EC">
      <w:pPr>
        <w:rPr>
          <w:sz w:val="20"/>
          <w:szCs w:val="20"/>
        </w:rPr>
      </w:pPr>
    </w:p>
    <w:p w14:paraId="6999F723" w14:textId="77777777" w:rsidR="009076EC" w:rsidRDefault="009076EC">
      <w:pPr>
        <w:rPr>
          <w:sz w:val="20"/>
          <w:szCs w:val="20"/>
        </w:rPr>
      </w:pPr>
    </w:p>
    <w:p w14:paraId="52AAD80C" w14:textId="77777777" w:rsidR="009076EC" w:rsidRDefault="009076EC">
      <w:pPr>
        <w:rPr>
          <w:sz w:val="20"/>
          <w:szCs w:val="20"/>
        </w:rPr>
      </w:pPr>
    </w:p>
    <w:p w14:paraId="7F2F387F" w14:textId="77777777" w:rsidR="009076EC" w:rsidRDefault="009076EC">
      <w:pPr>
        <w:rPr>
          <w:sz w:val="20"/>
          <w:szCs w:val="20"/>
        </w:rPr>
      </w:pPr>
    </w:p>
    <w:p w14:paraId="51974ECE" w14:textId="77777777" w:rsidR="009076EC" w:rsidRDefault="009076EC">
      <w:pPr>
        <w:rPr>
          <w:sz w:val="20"/>
          <w:szCs w:val="20"/>
        </w:rPr>
      </w:pPr>
    </w:p>
    <w:p w14:paraId="34B7199E" w14:textId="77777777" w:rsidR="009076EC" w:rsidRDefault="009076EC">
      <w:pPr>
        <w:rPr>
          <w:sz w:val="20"/>
          <w:szCs w:val="20"/>
        </w:rPr>
      </w:pPr>
    </w:p>
    <w:p w14:paraId="6F5E81A3" w14:textId="77777777" w:rsidR="009076EC" w:rsidRDefault="009076EC">
      <w:pPr>
        <w:rPr>
          <w:sz w:val="20"/>
          <w:szCs w:val="20"/>
        </w:rPr>
      </w:pPr>
    </w:p>
    <w:p w14:paraId="17A02FBF" w14:textId="77777777" w:rsidR="009076EC" w:rsidRDefault="009076EC">
      <w:pPr>
        <w:rPr>
          <w:sz w:val="20"/>
          <w:szCs w:val="20"/>
        </w:rPr>
      </w:pPr>
    </w:p>
    <w:p w14:paraId="77546AA8" w14:textId="77777777" w:rsidR="009076EC" w:rsidRDefault="009076EC">
      <w:pPr>
        <w:rPr>
          <w:sz w:val="20"/>
          <w:szCs w:val="20"/>
        </w:rPr>
      </w:pPr>
    </w:p>
    <w:p w14:paraId="7C8C98AD" w14:textId="77777777" w:rsidR="009076EC" w:rsidRDefault="009076EC">
      <w:pPr>
        <w:rPr>
          <w:sz w:val="20"/>
          <w:szCs w:val="20"/>
        </w:rPr>
      </w:pPr>
    </w:p>
    <w:p w14:paraId="38CA298C" w14:textId="77777777" w:rsidR="009076EC" w:rsidRDefault="009076EC">
      <w:pPr>
        <w:rPr>
          <w:sz w:val="20"/>
          <w:szCs w:val="20"/>
        </w:rPr>
      </w:pPr>
    </w:p>
    <w:p w14:paraId="3EA8ADB6" w14:textId="77777777" w:rsidR="009076EC" w:rsidRDefault="009076EC">
      <w:pPr>
        <w:rPr>
          <w:sz w:val="20"/>
          <w:szCs w:val="20"/>
        </w:rPr>
      </w:pPr>
    </w:p>
    <w:p w14:paraId="681CEE64" w14:textId="77777777" w:rsidR="009076EC" w:rsidRDefault="009076EC">
      <w:pPr>
        <w:rPr>
          <w:sz w:val="20"/>
          <w:szCs w:val="20"/>
        </w:rPr>
      </w:pPr>
    </w:p>
    <w:p w14:paraId="38F252E9" w14:textId="77777777" w:rsidR="009076EC" w:rsidRDefault="009076EC">
      <w:pPr>
        <w:rPr>
          <w:sz w:val="20"/>
          <w:szCs w:val="20"/>
        </w:rPr>
      </w:pPr>
    </w:p>
    <w:p w14:paraId="436393A7" w14:textId="77777777" w:rsidR="009076EC" w:rsidRDefault="009076EC">
      <w:pPr>
        <w:rPr>
          <w:sz w:val="20"/>
          <w:szCs w:val="20"/>
        </w:rPr>
      </w:pPr>
    </w:p>
    <w:p w14:paraId="5E2453CB" w14:textId="77777777" w:rsidR="009076EC" w:rsidRDefault="009076EC">
      <w:pPr>
        <w:rPr>
          <w:sz w:val="20"/>
          <w:szCs w:val="20"/>
        </w:rPr>
      </w:pPr>
    </w:p>
    <w:p w14:paraId="32AF82B1" w14:textId="77777777" w:rsidR="009076EC" w:rsidRDefault="005D25B3">
      <w:r>
        <w:lastRenderedPageBreak/>
        <w:t>The VREF DAC supports LPDDR5 and DDR5. The output voltage vdac supports full range from VDDQ to VSS. Nominally the output voltage follows:</w:t>
      </w:r>
    </w:p>
    <w:p w14:paraId="12358204" w14:textId="77777777" w:rsidR="009076EC" w:rsidRDefault="005D25B3">
      <w:r>
        <w:tab/>
        <w:t xml:space="preserve">vdac (V) = VDDQ (V) * csrLsRxVrefDac[8:0] / 512 </w:t>
      </w:r>
    </w:p>
    <w:p w14:paraId="29C99265" w14:textId="77777777" w:rsidR="009076EC" w:rsidRDefault="009076EC"/>
    <w:p w14:paraId="3501F659" w14:textId="77777777" w:rsidR="009076EC" w:rsidRDefault="005D25B3">
      <w:r>
        <w:t>Table below shows the logic behavior of the VREF generator arranged by precedence.</w:t>
      </w:r>
    </w:p>
    <w:p w14:paraId="27547D04" w14:textId="77777777" w:rsidR="009076EC" w:rsidRDefault="009076EC"/>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06"/>
        <w:gridCol w:w="7522"/>
      </w:tblGrid>
      <w:tr w:rsidR="009076EC" w14:paraId="74E6A406" w14:textId="77777777">
        <w:tc>
          <w:tcPr>
            <w:tcW w:w="23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4CBD45" w14:textId="77777777" w:rsidR="009076EC" w:rsidRDefault="005D25B3">
            <w:r>
              <w:t>Condition</w:t>
            </w:r>
          </w:p>
        </w:tc>
        <w:tc>
          <w:tcPr>
            <w:tcW w:w="75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05F075" w14:textId="77777777" w:rsidR="009076EC" w:rsidRDefault="005D25B3">
            <w:r>
              <w:t>Function</w:t>
            </w:r>
          </w:p>
        </w:tc>
      </w:tr>
      <w:tr w:rsidR="009076EC" w14:paraId="782E10EE" w14:textId="77777777">
        <w:tc>
          <w:tcPr>
            <w:tcW w:w="23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2F6D32" w14:textId="77777777" w:rsidR="009076EC" w:rsidRDefault="005D25B3">
            <w:r>
              <w:t>VIO_PwrOk=0</w:t>
            </w:r>
          </w:p>
        </w:tc>
        <w:tc>
          <w:tcPr>
            <w:tcW w:w="75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7CEA1C" w14:textId="77777777" w:rsidR="009076EC" w:rsidRDefault="005D25B3">
            <w:r>
              <w:t xml:space="preserve">Output are tied to VSS. Minimum current consumed. </w:t>
            </w:r>
          </w:p>
        </w:tc>
      </w:tr>
      <w:tr w:rsidR="009076EC" w14:paraId="5B21F170" w14:textId="77777777">
        <w:tc>
          <w:tcPr>
            <w:tcW w:w="23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4C75B8" w14:textId="77777777" w:rsidR="009076EC" w:rsidRDefault="005D25B3">
            <w:r>
              <w:t>PwrDown=1</w:t>
            </w:r>
          </w:p>
        </w:tc>
        <w:tc>
          <w:tcPr>
            <w:tcW w:w="75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4CE60B" w14:textId="77777777" w:rsidR="009076EC" w:rsidRDefault="005D25B3">
            <w:r>
              <w:t xml:space="preserve">Output are tied to VSS. Minimum current consumed. </w:t>
            </w:r>
          </w:p>
        </w:tc>
      </w:tr>
      <w:tr w:rsidR="009076EC" w14:paraId="49806C3A" w14:textId="77777777">
        <w:tc>
          <w:tcPr>
            <w:tcW w:w="23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382D6E" w14:textId="77777777" w:rsidR="009076EC" w:rsidRDefault="005D25B3">
            <w:r>
              <w:t>all other cases</w:t>
            </w:r>
          </w:p>
        </w:tc>
        <w:tc>
          <w:tcPr>
            <w:tcW w:w="75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33BA57" w14:textId="77777777" w:rsidR="009076EC" w:rsidRDefault="005D25B3">
            <w:pPr>
              <w:keepNext/>
            </w:pPr>
            <w:r>
              <w:t>mission mode; the ladder is connected between VDDQ and VSS, and the outputs are outputting the voltage associated to the input codes.</w:t>
            </w:r>
          </w:p>
        </w:tc>
      </w:tr>
    </w:tbl>
    <w:p w14:paraId="5EC4D7FE" w14:textId="77777777" w:rsidR="009076EC" w:rsidRDefault="009076EC">
      <w:pPr>
        <w:rPr>
          <w:sz w:val="20"/>
          <w:szCs w:val="20"/>
        </w:rPr>
      </w:pPr>
    </w:p>
    <w:p w14:paraId="409F0CD5" w14:textId="77777777" w:rsidR="009076EC" w:rsidRDefault="005D25B3">
      <w:pPr>
        <w:pStyle w:val="Heading2"/>
        <w:numPr>
          <w:ilvl w:val="1"/>
          <w:numId w:val="2"/>
        </w:numPr>
      </w:pPr>
      <w:bookmarkStart w:id="30" w:name="_Toc91003729"/>
      <w:bookmarkEnd w:id="30"/>
      <w:r>
        <w:t>dfe_summer</w:t>
      </w:r>
    </w:p>
    <w:p w14:paraId="30BC0DE3" w14:textId="77777777" w:rsidR="009076EC" w:rsidRDefault="005D25B3">
      <w:r>
        <w:t>Refer to rx spec section 4.1.2.2.</w:t>
      </w:r>
      <w:r>
        <w:br/>
        <w:t>One side testing is being done for equivalence checks.</w:t>
      </w:r>
      <w:r>
        <w:br/>
        <w:t>Connections:</w:t>
      </w:r>
      <w:r>
        <w:br/>
        <w:t xml:space="preserve">             1)  tap1_p - TIEHI</w:t>
      </w:r>
      <w:r>
        <w:br/>
        <w:t xml:space="preserve">             2)  tap1_n - TIELO</w:t>
      </w:r>
      <w:r>
        <w:br/>
        <w:t xml:space="preserve">             3)  tap2_p - TIEHI</w:t>
      </w:r>
      <w:r>
        <w:br/>
        <w:t xml:space="preserve">             4)  tap2_n - TIELO</w:t>
      </w:r>
      <w:r>
        <w:br/>
      </w:r>
    </w:p>
    <w:p w14:paraId="396D9462" w14:textId="77777777" w:rsidR="009076EC" w:rsidRDefault="005D25B3">
      <w:pPr>
        <w:pStyle w:val="Heading1"/>
        <w:numPr>
          <w:ilvl w:val="0"/>
          <w:numId w:val="2"/>
        </w:numPr>
      </w:pPr>
      <w:bookmarkStart w:id="31" w:name="_Toc91003730"/>
      <w:bookmarkEnd w:id="31"/>
      <w:r>
        <w:lastRenderedPageBreak/>
        <w:t>CONTROL SIGNAL REGISTER DEFAULTS</w:t>
      </w:r>
    </w:p>
    <w:p w14:paraId="0198363B" w14:textId="77777777" w:rsidR="00401584" w:rsidRDefault="00401584" w:rsidP="00401584">
      <w:r>
        <w:t>//depot/products/lpddr5x_ddr5_phy/lp5x/common/ckt_specs/LP5X_PHY_CKT_Input_Pin_Specs.xlsx</w:t>
      </w:r>
    </w:p>
    <w:p w14:paraId="720CCD61" w14:textId="77777777" w:rsidR="009076EC" w:rsidRDefault="005D25B3">
      <w:pPr>
        <w:pStyle w:val="Heading2"/>
        <w:numPr>
          <w:ilvl w:val="0"/>
          <w:numId w:val="0"/>
        </w:numPr>
      </w:pPr>
      <w:r>
        <w:t>5.  ASSERTIONS</w:t>
      </w:r>
    </w:p>
    <w:p w14:paraId="702FE837" w14:textId="77777777" w:rsidR="009076EC" w:rsidRDefault="005D25B3">
      <w:r>
        <w:t>//depot/products/lpddr5x_ddr5_phy/lp5x/common/ckt_specs/LP5X_CKT_Macro_Assertions.xlsx</w:t>
      </w:r>
    </w:p>
    <w:p w14:paraId="78EC680F" w14:textId="77777777" w:rsidR="009076EC" w:rsidRDefault="005D25B3">
      <w:pPr>
        <w:pStyle w:val="Heading2"/>
        <w:numPr>
          <w:ilvl w:val="0"/>
          <w:numId w:val="0"/>
        </w:numPr>
      </w:pPr>
      <w:bookmarkStart w:id="32" w:name="_Toc91003732"/>
      <w:bookmarkEnd w:id="32"/>
      <w:r>
        <w:t>6.  SCAN/IDDQ Mode Gating</w:t>
      </w:r>
    </w:p>
    <w:p w14:paraId="2060FED0" w14:textId="77777777" w:rsidR="009076EC" w:rsidRDefault="005D25B3">
      <w:r>
        <w:t>//depot/products/lpddr5x_ddr5_phy/lp5x/common/ckt_specs/LP5X_PHY_CKT_Input_Pin_Specs.xlsx</w:t>
      </w:r>
    </w:p>
    <w:p w14:paraId="441C32AD" w14:textId="77777777" w:rsidR="009076EC" w:rsidRDefault="009076EC"/>
    <w:sectPr w:rsidR="009076EC">
      <w:headerReference w:type="default" r:id="rId13"/>
      <w:footerReference w:type="default" r:id="rId14"/>
      <w:pgSz w:w="15840" w:h="12240" w:orient="landscape"/>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44B12" w14:textId="77777777" w:rsidR="00A1704D" w:rsidRDefault="005D25B3">
      <w:pPr>
        <w:spacing w:after="0" w:line="240" w:lineRule="auto"/>
      </w:pPr>
      <w:r>
        <w:separator/>
      </w:r>
    </w:p>
  </w:endnote>
  <w:endnote w:type="continuationSeparator" w:id="0">
    <w:p w14:paraId="48251397" w14:textId="77777777" w:rsidR="00A1704D" w:rsidRDefault="005D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Cambria"/>
    <w:charset w:val="01"/>
    <w:family w:val="roman"/>
    <w:pitch w:val="variable"/>
  </w:font>
  <w:font w:name="Bitstream Vera Serif">
    <w:altName w:val="Cambria"/>
    <w:charset w:val="01"/>
    <w:family w:val="roman"/>
    <w:pitch w:val="variable"/>
  </w:font>
  <w:font w:name="Bitstream Vera Sans">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pitch w:val="fixed"/>
    <w:sig w:usb0="00000001" w:usb1="08070000" w:usb2="00000010" w:usb3="00000000" w:csb0="00020000" w:csb1="00000000"/>
  </w:font>
  <w:font w:name="Lucida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8E99C" w14:textId="77777777" w:rsidR="009076EC" w:rsidRDefault="005D25B3">
    <w:pPr>
      <w:pStyle w:val="Footer"/>
    </w:pPr>
    <w:r>
      <w:rPr>
        <w:noProof/>
      </w:rPr>
      <mc:AlternateContent>
        <mc:Choice Requires="wps">
          <w:drawing>
            <wp:anchor distT="0" distB="0" distL="114300" distR="114300" simplePos="0" relativeHeight="30" behindDoc="1" locked="0" layoutInCell="1" allowOverlap="1" wp14:anchorId="4F4DD228" wp14:editId="77843300">
              <wp:simplePos x="0" y="0"/>
              <wp:positionH relativeFrom="column">
                <wp:posOffset>-426720</wp:posOffset>
              </wp:positionH>
              <wp:positionV relativeFrom="paragraph">
                <wp:posOffset>-1270</wp:posOffset>
              </wp:positionV>
              <wp:extent cx="6889750" cy="1905"/>
              <wp:effectExtent l="0" t="0" r="26670" b="19050"/>
              <wp:wrapNone/>
              <wp:docPr id="15" name="AutoShape 3"/>
              <wp:cNvGraphicFramePr/>
              <a:graphic xmlns:a="http://schemas.openxmlformats.org/drawingml/2006/main">
                <a:graphicData uri="http://schemas.microsoft.com/office/word/2010/wordprocessingShape">
                  <wps:wsp>
                    <wps:cNvSpPr/>
                    <wps:spPr>
                      <a:xfrm>
                        <a:off x="0" y="0"/>
                        <a:ext cx="6888960" cy="1440"/>
                      </a:xfrm>
                      <a:custGeom>
                        <a:avLst/>
                        <a:gdLst/>
                        <a:ahLst/>
                        <a:cxnLst/>
                        <a:rect l="l" t="t" r="r" b="b"/>
                        <a:pathLst>
                          <a:path w="21600" h="21600">
                            <a:moveTo>
                              <a:pt x="0" y="0"/>
                            </a:moveTo>
                            <a:lnTo>
                              <a:pt x="21600" y="21600"/>
                            </a:lnTo>
                          </a:path>
                        </a:pathLst>
                      </a:custGeom>
                      <a:noFill/>
                      <a:ln w="1260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i/>
        <w:color w:val="0D0D0D"/>
      </w:rPr>
      <w:t xml:space="preserve">Page </w:t>
    </w:r>
    <w:r>
      <w:rPr>
        <w:i/>
        <w:color w:val="0D0D0D"/>
      </w:rPr>
      <w:fldChar w:fldCharType="begin"/>
    </w:r>
    <w:r>
      <w:instrText>PAGE</w:instrText>
    </w:r>
    <w:r>
      <w:fldChar w:fldCharType="separate"/>
    </w:r>
    <w:r>
      <w:t>10</w:t>
    </w:r>
    <w:r>
      <w:fldChar w:fldCharType="end"/>
    </w:r>
    <w:r>
      <w:rPr>
        <w:i/>
        <w:color w:val="0D0D0D"/>
      </w:rPr>
      <w:t xml:space="preserve"> of </w:t>
    </w:r>
    <w:r>
      <w:rPr>
        <w:i/>
        <w:color w:val="0D0D0D"/>
      </w:rPr>
      <w:fldChar w:fldCharType="begin"/>
    </w:r>
    <w:r>
      <w:instrText>NUMPAGES</w:instrText>
    </w:r>
    <w:r>
      <w:fldChar w:fldCharType="separate"/>
    </w:r>
    <w:r>
      <w:t>14</w:t>
    </w:r>
    <w:r>
      <w:fldChar w:fldCharType="end"/>
    </w:r>
    <w:r>
      <w:rPr>
        <w:b/>
        <w:bCs/>
        <w:i/>
        <w:color w:val="0D0D0D"/>
        <w:sz w:val="24"/>
        <w:szCs w:val="24"/>
      </w:rPr>
      <w:t xml:space="preserve">                                                      LPDDR5X PHY</w:t>
    </w:r>
    <w:r>
      <w:rPr>
        <w:b/>
        <w:bCs/>
        <w:i/>
        <w:color w:val="0D0D0D"/>
        <w:sz w:val="24"/>
        <w:szCs w:val="24"/>
      </w:rPr>
      <w:tab/>
      <w:t>Ver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22C4B" w14:textId="77777777" w:rsidR="00A1704D" w:rsidRDefault="005D25B3">
      <w:pPr>
        <w:spacing w:after="0" w:line="240" w:lineRule="auto"/>
      </w:pPr>
      <w:r>
        <w:separator/>
      </w:r>
    </w:p>
  </w:footnote>
  <w:footnote w:type="continuationSeparator" w:id="0">
    <w:p w14:paraId="3EB1303B" w14:textId="77777777" w:rsidR="00A1704D" w:rsidRDefault="005D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4420F" w14:textId="77777777" w:rsidR="009076EC" w:rsidRDefault="005D25B3">
    <w:pPr>
      <w:pStyle w:val="Header"/>
      <w:jc w:val="right"/>
      <w:rPr>
        <w:i/>
        <w:color w:val="A6A6A6"/>
        <w:sz w:val="28"/>
        <w:szCs w:val="28"/>
      </w:rPr>
    </w:pPr>
    <w:r>
      <w:rPr>
        <w:noProof/>
      </w:rPr>
      <mc:AlternateContent>
        <mc:Choice Requires="wps">
          <w:drawing>
            <wp:anchor distT="0" distB="0" distL="114300" distR="114300" simplePos="0" relativeHeight="15" behindDoc="1" locked="0" layoutInCell="1" allowOverlap="1" wp14:anchorId="09B7E4B2" wp14:editId="6ECD2693">
              <wp:simplePos x="0" y="0"/>
              <wp:positionH relativeFrom="column">
                <wp:posOffset>-426720</wp:posOffset>
              </wp:positionH>
              <wp:positionV relativeFrom="paragraph">
                <wp:posOffset>266700</wp:posOffset>
              </wp:positionV>
              <wp:extent cx="6889750" cy="1905"/>
              <wp:effectExtent l="11430" t="9525" r="15240" b="8890"/>
              <wp:wrapNone/>
              <wp:docPr id="14" name="AutoShape 1"/>
              <wp:cNvGraphicFramePr/>
              <a:graphic xmlns:a="http://schemas.openxmlformats.org/drawingml/2006/main">
                <a:graphicData uri="http://schemas.microsoft.com/office/word/2010/wordprocessingShape">
                  <wps:wsp>
                    <wps:cNvSpPr/>
                    <wps:spPr>
                      <a:xfrm>
                        <a:off x="0" y="0"/>
                        <a:ext cx="6888960" cy="1440"/>
                      </a:xfrm>
                      <a:custGeom>
                        <a:avLst/>
                        <a:gdLst/>
                        <a:ahLst/>
                        <a:cxnLst/>
                        <a:rect l="l" t="t" r="r" b="b"/>
                        <a:pathLst>
                          <a:path w="21600" h="21600">
                            <a:moveTo>
                              <a:pt x="0" y="0"/>
                            </a:moveTo>
                            <a:lnTo>
                              <a:pt x="21600" y="21600"/>
                            </a:lnTo>
                          </a:path>
                        </a:pathLst>
                      </a:custGeom>
                      <a:noFill/>
                      <a:ln w="12600">
                        <a:solidFill>
                          <a:srgbClr val="7F7F7F"/>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i/>
        <w:color w:val="0D0D0D"/>
        <w:sz w:val="28"/>
        <w:szCs w:val="28"/>
      </w:rPr>
      <w:t>Synopsys Proprietary and Confidential</w:t>
    </w:r>
    <w:r>
      <w:rPr>
        <w:i/>
        <w:color w:val="A6A6A6"/>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091"/>
    <w:multiLevelType w:val="multilevel"/>
    <w:tmpl w:val="857C8B54"/>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vanish w:val="0"/>
        <w:color w:val="000000"/>
        <w:spacing w:val="0"/>
        <w:position w:val="0"/>
        <w:sz w:val="22"/>
        <w:u w:val="none"/>
        <w:effect w:val="none"/>
        <w:vertAlign w:val="baseline"/>
        <w:em w:val="none"/>
      </w:rPr>
    </w:lvl>
    <w:lvl w:ilvl="2">
      <w:start w:val="1"/>
      <w:numFmt w:val="decimal"/>
      <w:lvlText w:val="%1.%2.%3"/>
      <w:lvlJc w:val="left"/>
      <w:pPr>
        <w:ind w:left="1710" w:hanging="720"/>
      </w:pPr>
      <w:rPr>
        <w:rFonts w:cs="Times New Roman"/>
        <w:b w:val="0"/>
      </w:rPr>
    </w:lvl>
    <w:lvl w:ilvl="3">
      <w:start w:val="1"/>
      <w:numFmt w:val="decimal"/>
      <w:lvlText w:val="%1.%2.%3.%4"/>
      <w:lvlJc w:val="left"/>
      <w:pPr>
        <w:ind w:left="864" w:hanging="864"/>
      </w:pPr>
      <w:rPr>
        <w:rFonts w:cs="Times New Roman"/>
        <w:b w:val="0"/>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4F7E08"/>
    <w:multiLevelType w:val="multilevel"/>
    <w:tmpl w:val="BEC6537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BB15898"/>
    <w:multiLevelType w:val="multilevel"/>
    <w:tmpl w:val="2B48EB0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76211620"/>
    <w:multiLevelType w:val="multilevel"/>
    <w:tmpl w:val="D79E80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b w:val="0"/>
        <w:bCs w:val="0"/>
        <w:i w:val="0"/>
        <w:iCs w:val="0"/>
        <w:caps w:val="0"/>
        <w:smallCaps w:val="0"/>
        <w:strike w:val="0"/>
        <w:dstrike w:val="0"/>
        <w:vanish w:val="0"/>
        <w:color w:val="000000"/>
        <w:spacing w:val="0"/>
        <w:position w:val="0"/>
        <w:sz w:val="22"/>
        <w:u w:val="none"/>
        <w:effect w:val="none"/>
        <w:vertAlign w:val="baseline"/>
        <w:em w:val="none"/>
      </w:rPr>
    </w:lvl>
    <w:lvl w:ilvl="2">
      <w:start w:val="1"/>
      <w:numFmt w:val="decimal"/>
      <w:pStyle w:val="Heading3"/>
      <w:lvlText w:val="%1.%2.%3"/>
      <w:lvlJc w:val="left"/>
      <w:pPr>
        <w:ind w:left="1710" w:hanging="720"/>
      </w:pPr>
      <w:rPr>
        <w:rFonts w:cs="Times New Roman"/>
        <w:b w:val="0"/>
      </w:rPr>
    </w:lvl>
    <w:lvl w:ilvl="3">
      <w:start w:val="1"/>
      <w:numFmt w:val="decimal"/>
      <w:pStyle w:val="Heading4"/>
      <w:lvlText w:val="%1.%2.%3.%4"/>
      <w:lvlJc w:val="left"/>
      <w:pPr>
        <w:ind w:left="864" w:hanging="864"/>
      </w:pPr>
      <w:rPr>
        <w:rFonts w:cs="Times New Roman"/>
        <w:b w:val="0"/>
        <w:sz w:val="22"/>
        <w:szCs w:val="2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EC"/>
    <w:rsid w:val="002874E3"/>
    <w:rsid w:val="00401584"/>
    <w:rsid w:val="00482E20"/>
    <w:rsid w:val="005D25B3"/>
    <w:rsid w:val="007053F9"/>
    <w:rsid w:val="007C51BD"/>
    <w:rsid w:val="009076EC"/>
    <w:rsid w:val="00A1704D"/>
    <w:rsid w:val="00A33D60"/>
    <w:rsid w:val="00AA6A67"/>
    <w:rsid w:val="00BE1056"/>
    <w:rsid w:val="00BE1DAB"/>
    <w:rsid w:val="00D85703"/>
    <w:rsid w:val="00DD0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151"/>
  <w15:docId w15:val="{AC4F568E-8B17-453D-A3CD-87E7543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0605A1"/>
    <w:pPr>
      <w:keepNext/>
      <w:numPr>
        <w:numId w:val="1"/>
      </w:numPr>
      <w:spacing w:before="240" w:after="60"/>
      <w:outlineLvl w:val="0"/>
    </w:pPr>
    <w:rPr>
      <w:rFonts w:ascii="Cambria" w:eastAsia="Times New Roman" w:hAnsi="Cambria"/>
      <w:b/>
      <w:bCs/>
      <w:sz w:val="32"/>
      <w:szCs w:val="32"/>
    </w:rPr>
  </w:style>
  <w:style w:type="paragraph" w:styleId="Heading2">
    <w:name w:val="heading 2"/>
    <w:basedOn w:val="Normal"/>
    <w:next w:val="Normal"/>
    <w:link w:val="Heading2Char"/>
    <w:unhideWhenUsed/>
    <w:qFormat/>
    <w:rsid w:val="000605A1"/>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455D59"/>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55D59"/>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55D59"/>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455D59"/>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455D59"/>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455D59"/>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455D59"/>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0605A1"/>
    <w:rPr>
      <w:rFonts w:ascii="Cambria" w:eastAsia="Times New Roman" w:hAnsi="Cambria"/>
      <w:b/>
      <w:bCs/>
      <w:sz w:val="32"/>
      <w:szCs w:val="32"/>
    </w:rPr>
  </w:style>
  <w:style w:type="character" w:customStyle="1" w:styleId="Heading2Char">
    <w:name w:val="Heading 2 Char"/>
    <w:link w:val="Heading2"/>
    <w:qFormat/>
    <w:rsid w:val="000605A1"/>
    <w:rPr>
      <w:rFonts w:ascii="Cambria" w:eastAsia="Times New Roman" w:hAnsi="Cambria"/>
      <w:b/>
      <w:bCs/>
      <w:i/>
      <w:iCs/>
      <w:sz w:val="28"/>
      <w:szCs w:val="28"/>
    </w:rPr>
  </w:style>
  <w:style w:type="character" w:customStyle="1" w:styleId="Heading3Char">
    <w:name w:val="Heading 3 Char"/>
    <w:link w:val="Heading3"/>
    <w:qFormat/>
    <w:rsid w:val="00455D59"/>
    <w:rPr>
      <w:rFonts w:ascii="Cambria" w:eastAsia="Times New Roman" w:hAnsi="Cambria"/>
      <w:b/>
      <w:bCs/>
      <w:sz w:val="26"/>
      <w:szCs w:val="26"/>
    </w:rPr>
  </w:style>
  <w:style w:type="character" w:customStyle="1" w:styleId="Heading4Char">
    <w:name w:val="Heading 4 Char"/>
    <w:link w:val="Heading4"/>
    <w:uiPriority w:val="9"/>
    <w:qFormat/>
    <w:rsid w:val="00455D59"/>
    <w:rPr>
      <w:rFonts w:eastAsia="Times New Roman"/>
      <w:b/>
      <w:bCs/>
      <w:sz w:val="28"/>
      <w:szCs w:val="28"/>
    </w:rPr>
  </w:style>
  <w:style w:type="character" w:customStyle="1" w:styleId="Heading5Char">
    <w:name w:val="Heading 5 Char"/>
    <w:link w:val="Heading5"/>
    <w:uiPriority w:val="9"/>
    <w:semiHidden/>
    <w:qFormat/>
    <w:rsid w:val="00455D59"/>
    <w:rPr>
      <w:rFonts w:eastAsia="Times New Roman"/>
      <w:b/>
      <w:bCs/>
      <w:i/>
      <w:iCs/>
      <w:sz w:val="26"/>
      <w:szCs w:val="26"/>
    </w:rPr>
  </w:style>
  <w:style w:type="character" w:customStyle="1" w:styleId="Heading6Char">
    <w:name w:val="Heading 6 Char"/>
    <w:link w:val="Heading6"/>
    <w:uiPriority w:val="9"/>
    <w:semiHidden/>
    <w:qFormat/>
    <w:rsid w:val="00455D59"/>
    <w:rPr>
      <w:rFonts w:eastAsia="Times New Roman"/>
      <w:b/>
      <w:bCs/>
      <w:sz w:val="22"/>
      <w:szCs w:val="22"/>
    </w:rPr>
  </w:style>
  <w:style w:type="character" w:customStyle="1" w:styleId="Heading7Char">
    <w:name w:val="Heading 7 Char"/>
    <w:link w:val="Heading7"/>
    <w:uiPriority w:val="9"/>
    <w:semiHidden/>
    <w:qFormat/>
    <w:rsid w:val="00455D59"/>
    <w:rPr>
      <w:rFonts w:eastAsia="Times New Roman"/>
      <w:sz w:val="24"/>
      <w:szCs w:val="24"/>
    </w:rPr>
  </w:style>
  <w:style w:type="character" w:customStyle="1" w:styleId="Heading8Char">
    <w:name w:val="Heading 8 Char"/>
    <w:link w:val="Heading8"/>
    <w:uiPriority w:val="9"/>
    <w:semiHidden/>
    <w:qFormat/>
    <w:rsid w:val="00455D59"/>
    <w:rPr>
      <w:rFonts w:eastAsia="Times New Roman"/>
      <w:i/>
      <w:iCs/>
      <w:sz w:val="24"/>
      <w:szCs w:val="24"/>
    </w:rPr>
  </w:style>
  <w:style w:type="character" w:customStyle="1" w:styleId="Heading9Char">
    <w:name w:val="Heading 9 Char"/>
    <w:link w:val="Heading9"/>
    <w:uiPriority w:val="9"/>
    <w:semiHidden/>
    <w:qFormat/>
    <w:rsid w:val="00455D59"/>
    <w:rPr>
      <w:rFonts w:ascii="Cambria" w:eastAsia="Times New Roman" w:hAnsi="Cambria"/>
      <w:sz w:val="22"/>
      <w:szCs w:val="22"/>
    </w:rPr>
  </w:style>
  <w:style w:type="character" w:customStyle="1" w:styleId="HeaderChar">
    <w:name w:val="Header Char"/>
    <w:link w:val="Header"/>
    <w:uiPriority w:val="99"/>
    <w:qFormat/>
    <w:rsid w:val="00EE56EB"/>
    <w:rPr>
      <w:sz w:val="22"/>
      <w:szCs w:val="22"/>
    </w:rPr>
  </w:style>
  <w:style w:type="character" w:customStyle="1" w:styleId="FooterChar">
    <w:name w:val="Footer Char"/>
    <w:link w:val="Footer"/>
    <w:uiPriority w:val="99"/>
    <w:qFormat/>
    <w:rsid w:val="00EE56EB"/>
    <w:rPr>
      <w:sz w:val="22"/>
      <w:szCs w:val="22"/>
    </w:rPr>
  </w:style>
  <w:style w:type="character" w:customStyle="1" w:styleId="BalloonTextChar">
    <w:name w:val="Balloon Text Char"/>
    <w:link w:val="BalloonText"/>
    <w:qFormat/>
    <w:rsid w:val="00EE56EB"/>
    <w:rPr>
      <w:rFonts w:ascii="Tahoma" w:hAnsi="Tahoma" w:cs="Tahoma"/>
      <w:sz w:val="16"/>
      <w:szCs w:val="16"/>
    </w:rPr>
  </w:style>
  <w:style w:type="character" w:customStyle="1" w:styleId="InternetLink">
    <w:name w:val="Internet Link"/>
    <w:basedOn w:val="DefaultParagraphFont"/>
    <w:uiPriority w:val="99"/>
    <w:unhideWhenUsed/>
    <w:rsid w:val="00646D07"/>
    <w:rPr>
      <w:color w:val="0000FF" w:themeColor="hyperlink"/>
      <w:u w:val="single"/>
    </w:rPr>
  </w:style>
  <w:style w:type="character" w:customStyle="1" w:styleId="WW8Num2z1">
    <w:name w:val="WW8Num2z1"/>
    <w:qFormat/>
    <w:rsid w:val="001D0D03"/>
    <w:rPr>
      <w:rFonts w:ascii="Symbol" w:hAnsi="Symbol" w:cs="StarSymbol"/>
      <w:sz w:val="18"/>
      <w:szCs w:val="18"/>
    </w:rPr>
  </w:style>
  <w:style w:type="character" w:customStyle="1" w:styleId="WW-Absatz-Standardschriftart">
    <w:name w:val="WW-Absatz-Standardschriftart"/>
    <w:qFormat/>
    <w:rsid w:val="001D0D03"/>
  </w:style>
  <w:style w:type="character" w:customStyle="1" w:styleId="NumberingSymbols">
    <w:name w:val="Numbering Symbols"/>
    <w:qFormat/>
    <w:rsid w:val="001D0D03"/>
  </w:style>
  <w:style w:type="character" w:customStyle="1" w:styleId="WW-NumberingSymbols">
    <w:name w:val="WW-Numbering Symbols"/>
    <w:qFormat/>
    <w:rsid w:val="001D0D03"/>
  </w:style>
  <w:style w:type="character" w:customStyle="1" w:styleId="Bullets">
    <w:name w:val="Bullets"/>
    <w:qFormat/>
    <w:rsid w:val="001D0D03"/>
    <w:rPr>
      <w:rFonts w:ascii="StarSymbol" w:eastAsia="StarSymbol" w:hAnsi="StarSymbol" w:cs="StarSymbol"/>
      <w:sz w:val="18"/>
      <w:szCs w:val="18"/>
    </w:rPr>
  </w:style>
  <w:style w:type="character" w:customStyle="1" w:styleId="WW-Bullets">
    <w:name w:val="WW-Bullets"/>
    <w:qFormat/>
    <w:rsid w:val="001D0D03"/>
    <w:rPr>
      <w:rFonts w:ascii="StarSymbol" w:eastAsia="StarSymbol" w:hAnsi="StarSymbol" w:cs="StarSymbol"/>
      <w:sz w:val="18"/>
      <w:szCs w:val="18"/>
    </w:rPr>
  </w:style>
  <w:style w:type="character" w:styleId="FollowedHyperlink">
    <w:name w:val="FollowedHyperlink"/>
    <w:qFormat/>
    <w:rsid w:val="001D0D03"/>
    <w:rPr>
      <w:color w:val="800000"/>
      <w:u w:val="single"/>
    </w:rPr>
  </w:style>
  <w:style w:type="character" w:customStyle="1" w:styleId="BodyTextChar">
    <w:name w:val="Body Text Char"/>
    <w:link w:val="BodyText"/>
    <w:qFormat/>
    <w:rsid w:val="001D0D03"/>
    <w:rPr>
      <w:rFonts w:ascii="Bitstream Vera Serif" w:eastAsia="Bitstream Vera Sans" w:hAnsi="Bitstream Vera Serif"/>
    </w:rPr>
  </w:style>
  <w:style w:type="character" w:customStyle="1" w:styleId="HTMLPreformattedChar">
    <w:name w:val="HTML Preformatted Char"/>
    <w:link w:val="HTMLPreformatted"/>
    <w:uiPriority w:val="99"/>
    <w:qFormat/>
    <w:rsid w:val="001D0D03"/>
    <w:rPr>
      <w:rFonts w:ascii="Courier New" w:eastAsia="Times New Roman" w:hAnsi="Courier New" w:cs="Courier New"/>
      <w:color w:val="000000"/>
    </w:rPr>
  </w:style>
  <w:style w:type="character" w:customStyle="1" w:styleId="PhilMorris">
    <w:name w:val="Phil Morris"/>
    <w:semiHidden/>
    <w:qFormat/>
    <w:rsid w:val="001D0D03"/>
    <w:rPr>
      <w:rFonts w:ascii="Arial" w:hAnsi="Arial" w:cs="Arial"/>
      <w:color w:val="000080"/>
      <w:sz w:val="20"/>
      <w:szCs w:val="20"/>
    </w:rPr>
  </w:style>
  <w:style w:type="character" w:customStyle="1" w:styleId="FootnoteTextChar">
    <w:name w:val="Footnote Text Char"/>
    <w:basedOn w:val="DefaultParagraphFont"/>
    <w:link w:val="FootnoteText"/>
    <w:uiPriority w:val="99"/>
    <w:semiHidden/>
    <w:qFormat/>
    <w:rsid w:val="00F87A67"/>
  </w:style>
  <w:style w:type="character" w:styleId="FootnoteReference">
    <w:name w:val="footnote reference"/>
    <w:uiPriority w:val="99"/>
    <w:semiHidden/>
    <w:unhideWhenUsed/>
    <w:qFormat/>
    <w:rsid w:val="00F87A67"/>
    <w:rPr>
      <w:vertAlign w:val="superscript"/>
    </w:rPr>
  </w:style>
  <w:style w:type="character" w:styleId="UnresolvedMention">
    <w:name w:val="Unresolved Mention"/>
    <w:basedOn w:val="DefaultParagraphFont"/>
    <w:uiPriority w:val="99"/>
    <w:semiHidden/>
    <w:unhideWhenUsed/>
    <w:qFormat/>
    <w:rsid w:val="009D7460"/>
    <w:rPr>
      <w:color w:val="605E5C"/>
      <w:shd w:val="clear" w:color="auto" w:fill="E1DFDD"/>
    </w:rPr>
  </w:style>
  <w:style w:type="character" w:customStyle="1" w:styleId="ListLabel1">
    <w:name w:val="ListLabel 1"/>
    <w:qFormat/>
    <w:rPr>
      <w:b w:val="0"/>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2">
    <w:name w:val="ListLabel 2"/>
    <w:qFormat/>
    <w:rPr>
      <w:rFonts w:cs="Times New Roman"/>
      <w:b w:val="0"/>
    </w:rPr>
  </w:style>
  <w:style w:type="character" w:customStyle="1" w:styleId="ListLabel3">
    <w:name w:val="ListLabel 3"/>
    <w:qFormat/>
    <w:rPr>
      <w:rFonts w:cs="Times New Roman"/>
      <w:b w:val="0"/>
      <w:sz w:val="22"/>
      <w:szCs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trike w:val="0"/>
      <w:dstrike w:val="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ListLabel17">
    <w:name w:val="ListLabel 17"/>
    <w:qFormat/>
    <w:rPr>
      <w:rFonts w:ascii="Times New Roman" w:hAnsi="Times New Roman"/>
      <w:b w:val="0"/>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18">
    <w:name w:val="ListLabel 18"/>
    <w:qFormat/>
    <w:rPr>
      <w:rFonts w:cs="Times New Roman"/>
      <w:b w:val="0"/>
    </w:rPr>
  </w:style>
  <w:style w:type="character" w:customStyle="1" w:styleId="ListLabel19">
    <w:name w:val="ListLabel 19"/>
    <w:qFormat/>
    <w:rPr>
      <w:rFonts w:cs="Times New Roman"/>
      <w:b w:val="0"/>
      <w:sz w:val="22"/>
      <w:szCs w:val="22"/>
    </w:rPr>
  </w:style>
  <w:style w:type="character" w:customStyle="1" w:styleId="ListLabel20">
    <w:name w:val="ListLabel 20"/>
    <w:qFormat/>
    <w:rPr>
      <w:b w:val="0"/>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21">
    <w:name w:val="ListLabel 21"/>
    <w:qFormat/>
    <w:rPr>
      <w:rFonts w:cs="Times New Roman"/>
      <w:b w:val="0"/>
    </w:rPr>
  </w:style>
  <w:style w:type="character" w:customStyle="1" w:styleId="ListLabel22">
    <w:name w:val="ListLabel 22"/>
    <w:qFormat/>
    <w:rPr>
      <w:rFonts w:cs="Times New Roman"/>
      <w:b w:val="0"/>
      <w:sz w:val="22"/>
      <w:szCs w:val="22"/>
    </w:rPr>
  </w:style>
  <w:style w:type="character" w:customStyle="1" w:styleId="ListLabel23">
    <w:name w:val="ListLabel 23"/>
    <w:qFormat/>
    <w:rPr>
      <w:rFonts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2"/>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paragraph" w:customStyle="1" w:styleId="Heading">
    <w:name w:val="Heading"/>
    <w:basedOn w:val="Normal"/>
    <w:next w:val="BodyText"/>
    <w:qFormat/>
    <w:rsid w:val="001D0D03"/>
    <w:pPr>
      <w:keepNext/>
      <w:widowControl w:val="0"/>
      <w:suppressAutoHyphens/>
      <w:spacing w:before="240" w:after="120" w:line="240" w:lineRule="auto"/>
    </w:pPr>
    <w:rPr>
      <w:rFonts w:ascii="Bitstream Vera Sans" w:eastAsia="Mincho" w:hAnsi="Bitstream Vera Sans" w:cs="Lucidasans"/>
      <w:sz w:val="28"/>
      <w:szCs w:val="28"/>
    </w:rPr>
  </w:style>
  <w:style w:type="paragraph" w:styleId="BodyText">
    <w:name w:val="Body Text"/>
    <w:basedOn w:val="Normal"/>
    <w:link w:val="BodyTextChar"/>
    <w:rsid w:val="001D0D03"/>
    <w:pPr>
      <w:widowControl w:val="0"/>
      <w:suppressAutoHyphens/>
      <w:spacing w:after="120" w:line="240" w:lineRule="auto"/>
    </w:pPr>
    <w:rPr>
      <w:rFonts w:ascii="Bitstream Vera Serif" w:eastAsia="Bitstream Vera Sans" w:hAnsi="Bitstream Vera Serif"/>
      <w:sz w:val="20"/>
      <w:szCs w:val="20"/>
    </w:rPr>
  </w:style>
  <w:style w:type="paragraph" w:styleId="List">
    <w:name w:val="List"/>
    <w:basedOn w:val="BodyText"/>
    <w:rsid w:val="001D0D03"/>
    <w:rPr>
      <w:rFonts w:cs="Lucidasans"/>
    </w:rPr>
  </w:style>
  <w:style w:type="paragraph" w:styleId="Caption">
    <w:name w:val="caption"/>
    <w:basedOn w:val="Normal"/>
    <w:next w:val="Normal"/>
    <w:qFormat/>
    <w:rsid w:val="001D0D03"/>
    <w:pPr>
      <w:widowControl w:val="0"/>
      <w:suppressAutoHyphens/>
      <w:spacing w:after="0" w:line="240" w:lineRule="auto"/>
    </w:pPr>
    <w:rPr>
      <w:rFonts w:ascii="Bitstream Vera Serif" w:eastAsia="Bitstream Vera Sans" w:hAnsi="Bitstream Vera Serif"/>
      <w:b/>
      <w:bCs/>
      <w:sz w:val="20"/>
      <w:szCs w:val="20"/>
    </w:rPr>
  </w:style>
  <w:style w:type="paragraph" w:customStyle="1" w:styleId="Index">
    <w:name w:val="Index"/>
    <w:basedOn w:val="Normal"/>
    <w:qFormat/>
    <w:rsid w:val="001D0D03"/>
    <w:pPr>
      <w:widowControl w:val="0"/>
      <w:suppressLineNumbers/>
      <w:suppressAutoHyphens/>
      <w:spacing w:after="0" w:line="240" w:lineRule="auto"/>
    </w:pPr>
    <w:rPr>
      <w:rFonts w:ascii="Bitstream Vera Serif" w:eastAsia="Bitstream Vera Sans" w:hAnsi="Bitstream Vera Serif" w:cs="Lucidasans"/>
      <w:sz w:val="20"/>
      <w:szCs w:val="20"/>
    </w:rPr>
  </w:style>
  <w:style w:type="paragraph" w:styleId="NormalWeb">
    <w:name w:val="Normal (Web)"/>
    <w:basedOn w:val="Normal"/>
    <w:uiPriority w:val="99"/>
    <w:unhideWhenUsed/>
    <w:qFormat/>
    <w:rsid w:val="008855F8"/>
    <w:pPr>
      <w:spacing w:beforeAutospacing="1" w:afterAutospacing="1" w:line="240" w:lineRule="auto"/>
    </w:pPr>
    <w:rPr>
      <w:rFonts w:ascii="Times New Roman" w:eastAsia="Times New Roman" w:hAnsi="Times New Roman"/>
      <w:sz w:val="20"/>
      <w:szCs w:val="24"/>
    </w:rPr>
  </w:style>
  <w:style w:type="paragraph" w:styleId="Header">
    <w:name w:val="header"/>
    <w:basedOn w:val="Normal"/>
    <w:link w:val="HeaderChar"/>
    <w:unhideWhenUsed/>
    <w:rsid w:val="00EE56EB"/>
    <w:pPr>
      <w:tabs>
        <w:tab w:val="center" w:pos="4680"/>
        <w:tab w:val="right" w:pos="9360"/>
      </w:tabs>
    </w:pPr>
  </w:style>
  <w:style w:type="paragraph" w:styleId="Footer">
    <w:name w:val="footer"/>
    <w:basedOn w:val="Normal"/>
    <w:link w:val="FooterChar"/>
    <w:uiPriority w:val="99"/>
    <w:unhideWhenUsed/>
    <w:rsid w:val="00EE56EB"/>
    <w:pPr>
      <w:tabs>
        <w:tab w:val="center" w:pos="4680"/>
        <w:tab w:val="right" w:pos="9360"/>
      </w:tabs>
    </w:pPr>
  </w:style>
  <w:style w:type="paragraph" w:styleId="BalloonText">
    <w:name w:val="Balloon Text"/>
    <w:basedOn w:val="Normal"/>
    <w:link w:val="BalloonTextChar"/>
    <w:unhideWhenUsed/>
    <w:qFormat/>
    <w:rsid w:val="00EE56EB"/>
    <w:pPr>
      <w:spacing w:after="0" w:line="240" w:lineRule="auto"/>
    </w:pPr>
    <w:rPr>
      <w:rFonts w:ascii="Tahoma" w:hAnsi="Tahoma" w:cs="Tahoma"/>
      <w:sz w:val="16"/>
      <w:szCs w:val="16"/>
    </w:rPr>
  </w:style>
  <w:style w:type="paragraph" w:customStyle="1" w:styleId="Caption1">
    <w:name w:val="Caption1"/>
    <w:basedOn w:val="Normal"/>
    <w:qFormat/>
    <w:rsid w:val="001D0D03"/>
    <w:pPr>
      <w:widowControl w:val="0"/>
      <w:suppressLineNumbers/>
      <w:suppressAutoHyphens/>
      <w:spacing w:before="120" w:after="120" w:line="240" w:lineRule="auto"/>
    </w:pPr>
    <w:rPr>
      <w:rFonts w:ascii="Bitstream Vera Serif" w:eastAsia="Bitstream Vera Sans" w:hAnsi="Bitstream Vera Serif" w:cs="Lucidasans"/>
      <w:i/>
      <w:iCs/>
      <w:sz w:val="20"/>
      <w:szCs w:val="20"/>
    </w:rPr>
  </w:style>
  <w:style w:type="paragraph" w:customStyle="1" w:styleId="WW-Caption">
    <w:name w:val="WW-Caption"/>
    <w:basedOn w:val="Normal"/>
    <w:qFormat/>
    <w:rsid w:val="001D0D03"/>
    <w:pPr>
      <w:widowControl w:val="0"/>
      <w:suppressLineNumbers/>
      <w:suppressAutoHyphens/>
      <w:spacing w:before="120" w:after="120" w:line="240" w:lineRule="auto"/>
    </w:pPr>
    <w:rPr>
      <w:rFonts w:ascii="Bitstream Vera Serif" w:eastAsia="Bitstream Vera Sans" w:hAnsi="Bitstream Vera Serif" w:cs="Lucidasans"/>
      <w:i/>
      <w:iCs/>
      <w:sz w:val="20"/>
      <w:szCs w:val="20"/>
    </w:rPr>
  </w:style>
  <w:style w:type="paragraph" w:customStyle="1" w:styleId="WW-Index">
    <w:name w:val="WW-Index"/>
    <w:basedOn w:val="Normal"/>
    <w:qFormat/>
    <w:rsid w:val="001D0D03"/>
    <w:pPr>
      <w:widowControl w:val="0"/>
      <w:suppressLineNumbers/>
      <w:suppressAutoHyphens/>
      <w:spacing w:after="0" w:line="240" w:lineRule="auto"/>
    </w:pPr>
    <w:rPr>
      <w:rFonts w:ascii="Bitstream Vera Serif" w:eastAsia="Bitstream Vera Sans" w:hAnsi="Bitstream Vera Serif" w:cs="Lucidasans"/>
      <w:sz w:val="20"/>
      <w:szCs w:val="20"/>
    </w:rPr>
  </w:style>
  <w:style w:type="paragraph" w:customStyle="1" w:styleId="TableContents">
    <w:name w:val="Table Contents"/>
    <w:basedOn w:val="BodyText"/>
    <w:qFormat/>
    <w:rsid w:val="001D0D03"/>
    <w:pPr>
      <w:suppressLineNumbers/>
    </w:pPr>
  </w:style>
  <w:style w:type="paragraph" w:customStyle="1" w:styleId="TableHeading">
    <w:name w:val="Table Heading"/>
    <w:basedOn w:val="TableContents"/>
    <w:qFormat/>
    <w:rsid w:val="001D0D03"/>
    <w:pPr>
      <w:jc w:val="center"/>
    </w:pPr>
    <w:rPr>
      <w:b/>
      <w:bCs/>
      <w:i/>
      <w:iCs/>
    </w:rPr>
  </w:style>
  <w:style w:type="paragraph" w:styleId="TOC1">
    <w:name w:val="toc 1"/>
    <w:basedOn w:val="Normal"/>
    <w:next w:val="Normal"/>
    <w:autoRedefine/>
    <w:uiPriority w:val="39"/>
    <w:rsid w:val="001D0D03"/>
    <w:pPr>
      <w:widowControl w:val="0"/>
      <w:tabs>
        <w:tab w:val="left" w:pos="480"/>
        <w:tab w:val="right" w:leader="dot" w:pos="10430"/>
      </w:tabs>
      <w:suppressAutoHyphens/>
      <w:spacing w:before="120" w:after="0" w:line="240" w:lineRule="auto"/>
    </w:pPr>
    <w:rPr>
      <w:rFonts w:ascii="Bitstream Vera Serif" w:eastAsia="Bitstream Vera Sans" w:hAnsi="Bitstream Vera Serif"/>
      <w:sz w:val="20"/>
      <w:szCs w:val="20"/>
    </w:rPr>
  </w:style>
  <w:style w:type="paragraph" w:styleId="TOC2">
    <w:name w:val="toc 2"/>
    <w:basedOn w:val="Normal"/>
    <w:next w:val="Normal"/>
    <w:autoRedefine/>
    <w:uiPriority w:val="39"/>
    <w:rsid w:val="001D0D03"/>
    <w:pPr>
      <w:widowControl w:val="0"/>
      <w:tabs>
        <w:tab w:val="left" w:pos="960"/>
        <w:tab w:val="right" w:leader="dot" w:pos="10430"/>
      </w:tabs>
      <w:suppressAutoHyphens/>
      <w:spacing w:after="0" w:line="240" w:lineRule="auto"/>
      <w:ind w:left="144"/>
    </w:pPr>
    <w:rPr>
      <w:rFonts w:ascii="Bitstream Vera Serif" w:eastAsia="Bitstream Vera Sans" w:hAnsi="Bitstream Vera Serif"/>
      <w:sz w:val="20"/>
      <w:szCs w:val="20"/>
    </w:rPr>
  </w:style>
  <w:style w:type="paragraph" w:styleId="TOC3">
    <w:name w:val="toc 3"/>
    <w:basedOn w:val="Normal"/>
    <w:next w:val="Normal"/>
    <w:autoRedefine/>
    <w:uiPriority w:val="39"/>
    <w:rsid w:val="001D0D03"/>
    <w:pPr>
      <w:widowControl w:val="0"/>
      <w:tabs>
        <w:tab w:val="left" w:pos="1320"/>
        <w:tab w:val="right" w:leader="dot" w:pos="10430"/>
      </w:tabs>
      <w:suppressAutoHyphens/>
      <w:spacing w:after="0" w:line="240" w:lineRule="auto"/>
      <w:ind w:left="288"/>
    </w:pPr>
    <w:rPr>
      <w:rFonts w:ascii="Bitstream Vera Serif" w:eastAsia="Bitstream Vera Sans" w:hAnsi="Bitstream Vera Serif"/>
      <w:sz w:val="20"/>
      <w:szCs w:val="20"/>
    </w:rPr>
  </w:style>
  <w:style w:type="paragraph" w:styleId="HTMLPreformatted">
    <w:name w:val="HTML Preformatted"/>
    <w:basedOn w:val="Normal"/>
    <w:link w:val="HTMLPreformattedChar"/>
    <w:uiPriority w:val="99"/>
    <w:qFormat/>
    <w:rsid w:val="001D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styleId="ListParagraph">
    <w:name w:val="List Paragraph"/>
    <w:basedOn w:val="Normal"/>
    <w:uiPriority w:val="34"/>
    <w:qFormat/>
    <w:rsid w:val="001D0D03"/>
    <w:pPr>
      <w:widowControl w:val="0"/>
      <w:suppressAutoHyphens/>
      <w:spacing w:after="0" w:line="240" w:lineRule="auto"/>
      <w:ind w:left="720"/>
    </w:pPr>
    <w:rPr>
      <w:rFonts w:ascii="Bitstream Vera Serif" w:eastAsia="Bitstream Vera Sans" w:hAnsi="Bitstream Vera Serif"/>
      <w:sz w:val="20"/>
      <w:szCs w:val="20"/>
    </w:rPr>
  </w:style>
  <w:style w:type="paragraph" w:customStyle="1" w:styleId="Default">
    <w:name w:val="Default"/>
    <w:qFormat/>
    <w:rsid w:val="001D0D03"/>
    <w:rPr>
      <w:rFonts w:ascii="Times New Roman" w:eastAsia="Times New Roman" w:hAnsi="Times New Roman"/>
      <w:color w:val="000000"/>
      <w:sz w:val="24"/>
      <w:szCs w:val="24"/>
    </w:rPr>
  </w:style>
  <w:style w:type="paragraph" w:styleId="TOC4">
    <w:name w:val="toc 4"/>
    <w:basedOn w:val="Normal"/>
    <w:next w:val="Normal"/>
    <w:autoRedefine/>
    <w:uiPriority w:val="39"/>
    <w:unhideWhenUsed/>
    <w:rsid w:val="001D0D03"/>
    <w:pPr>
      <w:spacing w:after="100"/>
      <w:ind w:left="660"/>
    </w:pPr>
    <w:rPr>
      <w:rFonts w:eastAsia="Times New Roman"/>
    </w:rPr>
  </w:style>
  <w:style w:type="paragraph" w:styleId="TOC5">
    <w:name w:val="toc 5"/>
    <w:basedOn w:val="Normal"/>
    <w:next w:val="Normal"/>
    <w:autoRedefine/>
    <w:uiPriority w:val="39"/>
    <w:unhideWhenUsed/>
    <w:rsid w:val="001D0D03"/>
    <w:pPr>
      <w:spacing w:after="100"/>
      <w:ind w:left="880"/>
    </w:pPr>
    <w:rPr>
      <w:rFonts w:eastAsia="Times New Roman"/>
    </w:rPr>
  </w:style>
  <w:style w:type="paragraph" w:styleId="TOC6">
    <w:name w:val="toc 6"/>
    <w:basedOn w:val="Normal"/>
    <w:next w:val="Normal"/>
    <w:autoRedefine/>
    <w:uiPriority w:val="39"/>
    <w:unhideWhenUsed/>
    <w:rsid w:val="001D0D03"/>
    <w:pPr>
      <w:spacing w:after="100"/>
      <w:ind w:left="1100"/>
    </w:pPr>
    <w:rPr>
      <w:rFonts w:eastAsia="Times New Roman"/>
    </w:rPr>
  </w:style>
  <w:style w:type="paragraph" w:styleId="TOC7">
    <w:name w:val="toc 7"/>
    <w:basedOn w:val="Normal"/>
    <w:next w:val="Normal"/>
    <w:autoRedefine/>
    <w:uiPriority w:val="39"/>
    <w:unhideWhenUsed/>
    <w:rsid w:val="001D0D03"/>
    <w:pPr>
      <w:spacing w:after="100"/>
      <w:ind w:left="1320"/>
    </w:pPr>
    <w:rPr>
      <w:rFonts w:eastAsia="Times New Roman"/>
    </w:rPr>
  </w:style>
  <w:style w:type="paragraph" w:styleId="TOC8">
    <w:name w:val="toc 8"/>
    <w:basedOn w:val="Normal"/>
    <w:next w:val="Normal"/>
    <w:autoRedefine/>
    <w:uiPriority w:val="39"/>
    <w:unhideWhenUsed/>
    <w:rsid w:val="001D0D03"/>
    <w:pPr>
      <w:spacing w:after="100"/>
      <w:ind w:left="1540"/>
    </w:pPr>
    <w:rPr>
      <w:rFonts w:eastAsia="Times New Roman"/>
    </w:rPr>
  </w:style>
  <w:style w:type="paragraph" w:styleId="TOC9">
    <w:name w:val="toc 9"/>
    <w:basedOn w:val="Normal"/>
    <w:next w:val="Normal"/>
    <w:autoRedefine/>
    <w:uiPriority w:val="39"/>
    <w:unhideWhenUsed/>
    <w:rsid w:val="001D0D03"/>
    <w:pPr>
      <w:spacing w:after="100"/>
      <w:ind w:left="1760"/>
    </w:pPr>
    <w:rPr>
      <w:rFonts w:eastAsia="Times New Roman"/>
    </w:rPr>
  </w:style>
  <w:style w:type="paragraph" w:styleId="FootnoteText">
    <w:name w:val="footnote text"/>
    <w:basedOn w:val="Normal"/>
    <w:link w:val="FootnoteTextChar"/>
    <w:uiPriority w:val="99"/>
    <w:semiHidden/>
    <w:unhideWhenUsed/>
    <w:qFormat/>
    <w:rsid w:val="00F87A67"/>
    <w:rPr>
      <w:sz w:val="20"/>
      <w:szCs w:val="20"/>
    </w:rPr>
  </w:style>
  <w:style w:type="paragraph" w:styleId="NoSpacing">
    <w:name w:val="No Spacing"/>
    <w:uiPriority w:val="1"/>
    <w:qFormat/>
    <w:rsid w:val="008A4541"/>
    <w:rPr>
      <w:sz w:val="22"/>
      <w:szCs w:val="22"/>
    </w:rPr>
  </w:style>
  <w:style w:type="paragraph" w:customStyle="1" w:styleId="FrameContents">
    <w:name w:val="Frame Contents"/>
    <w:basedOn w:val="Normal"/>
    <w:qFormat/>
  </w:style>
  <w:style w:type="table" w:styleId="TableGrid">
    <w:name w:val="Table Grid"/>
    <w:basedOn w:val="TableNormal"/>
    <w:rsid w:val="008A7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727B"/>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4495E214BB79439277E3FDC9CFC38A" ma:contentTypeVersion="13" ma:contentTypeDescription="Create a new document." ma:contentTypeScope="" ma:versionID="c3e617a09cfa5a2647ee7c15a4967f34">
  <xsd:schema xmlns:xsd="http://www.w3.org/2001/XMLSchema" xmlns:xs="http://www.w3.org/2001/XMLSchema" xmlns:p="http://schemas.microsoft.com/office/2006/metadata/properties" xmlns:ns2="51e01e8d-9d18-48af-b4a9-dae6a78e56c0" xmlns:ns3="b699ba90-0ccf-4aa2-8a7c-50d273bf9825" targetNamespace="http://schemas.microsoft.com/office/2006/metadata/properties" ma:root="true" ma:fieldsID="56e5bac5cf1f595dafe25386789ed479" ns2:_="" ns3:_="">
    <xsd:import namespace="51e01e8d-9d18-48af-b4a9-dae6a78e56c0"/>
    <xsd:import namespace="b699ba90-0ccf-4aa2-8a7c-50d273bf982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Checked_x0020_ou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01e8d-9d18-48af-b4a9-dae6a78e56c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99ba90-0ccf-4aa2-8a7c-50d273bf982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hecked_x0020_out" ma:index="19" nillable="true" ma:displayName="Checked out" ma:internalName="Checked_x0020_ou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51e01e8d-9d18-48af-b4a9-dae6a78e56c0">
      <UserInfo>
        <DisplayName>Circuit Project Management Visitors</DisplayName>
        <AccountId>4</AccountId>
        <AccountType/>
      </UserInfo>
      <UserInfo>
        <DisplayName>Atul Vivek</DisplayName>
        <AccountId>90</AccountId>
        <AccountType/>
      </UserInfo>
      <UserInfo>
        <DisplayName>Pragnya N Nadig</DisplayName>
        <AccountId>92</AccountId>
        <AccountType/>
      </UserInfo>
      <UserInfo>
        <DisplayName>Ann Mary Elizabath Cheriyan</DisplayName>
        <AccountId>126</AccountId>
        <AccountType/>
      </UserInfo>
      <UserInfo>
        <DisplayName>Tejas Gol</DisplayName>
        <AccountId>127</AccountId>
        <AccountType/>
      </UserInfo>
      <UserInfo>
        <DisplayName>Ravi Pambhar</DisplayName>
        <AccountId>128</AccountId>
        <AccountType/>
      </UserInfo>
      <UserInfo>
        <DisplayName>Roshna Reghunath</DisplayName>
        <AccountId>88</AccountId>
        <AccountType/>
      </UserInfo>
      <UserInfo>
        <DisplayName>Vikas Kumar</DisplayName>
        <AccountId>129</AccountId>
        <AccountType/>
      </UserInfo>
      <UserInfo>
        <DisplayName>Venkataramana Pandiri</DisplayName>
        <AccountId>89</AccountId>
        <AccountType/>
      </UserInfo>
      <UserInfo>
        <DisplayName>Anoop Vk</DisplayName>
        <AccountId>13</AccountId>
        <AccountType/>
      </UserInfo>
      <UserInfo>
        <DisplayName>Neelakash Lnu</DisplayName>
        <AccountId>63</AccountId>
        <AccountType/>
      </UserInfo>
      <UserInfo>
        <DisplayName>Ckts_dpatil_fte</DisplayName>
        <AccountId>25</AccountId>
        <AccountType/>
      </UserInfo>
      <UserInfo>
        <DisplayName>Ramanathan Arunachalam</DisplayName>
        <AccountId>130</AccountId>
        <AccountType/>
      </UserInfo>
      <UserInfo>
        <DisplayName>Akshay Thakur</DisplayName>
        <AccountId>93</AccountId>
        <AccountType/>
      </UserInfo>
      <UserInfo>
        <DisplayName>Tamanna Goyal</DisplayName>
        <AccountId>131</AccountId>
        <AccountType/>
      </UserInfo>
      <UserInfo>
        <DisplayName>Deepayan Dasgupta</DisplayName>
        <AccountId>132</AccountId>
        <AccountType/>
      </UserInfo>
      <UserInfo>
        <DisplayName>Sneha Raghunath</DisplayName>
        <AccountId>133</AccountId>
        <AccountType/>
      </UserInfo>
      <UserInfo>
        <DisplayName>Anumalasetty Jayaprakash</DisplayName>
        <AccountId>95</AccountId>
        <AccountType/>
      </UserInfo>
      <UserInfo>
        <DisplayName>Dikshant Rohatgi</DisplayName>
        <AccountId>99</AccountId>
        <AccountType/>
      </UserInfo>
      <UserInfo>
        <DisplayName>Madhusudhana Reddy</DisplayName>
        <AccountId>136</AccountId>
        <AccountType/>
      </UserInfo>
      <UserInfo>
        <DisplayName>Srikanth Muddu</DisplayName>
        <AccountId>137</AccountId>
        <AccountType/>
      </UserInfo>
      <UserInfo>
        <DisplayName>Sri Sowmya Maddukuri</DisplayName>
        <AccountId>139</AccountId>
        <AccountType/>
      </UserInfo>
      <UserInfo>
        <DisplayName>Rashi Patel</DisplayName>
        <AccountId>140</AccountId>
        <AccountType/>
      </UserInfo>
      <UserInfo>
        <DisplayName>Avanish Singh</DisplayName>
        <AccountId>143</AccountId>
        <AccountType/>
      </UserInfo>
      <UserInfo>
        <DisplayName>Sree Dharshni D</DisplayName>
        <AccountId>87</AccountId>
        <AccountType/>
      </UserInfo>
      <UserInfo>
        <DisplayName>Leela Krishna Jogipilli</DisplayName>
        <AccountId>146</AccountId>
        <AccountType/>
      </UserInfo>
      <UserInfo>
        <DisplayName>Salman Khan</DisplayName>
        <AccountId>148</AccountId>
        <AccountType/>
      </UserInfo>
      <UserInfo>
        <DisplayName>Sanket Joshi</DisplayName>
        <AccountId>100</AccountId>
        <AccountType/>
      </UserInfo>
      <UserInfo>
        <DisplayName>Komal Kesarwani</DisplayName>
        <AccountId>151</AccountId>
        <AccountType/>
      </UserInfo>
      <UserInfo>
        <DisplayName>Nandagopan Gopakumaran</DisplayName>
        <AccountId>98</AccountId>
        <AccountType/>
      </UserInfo>
      <UserInfo>
        <DisplayName>Shweta Mishra</DisplayName>
        <AccountId>154</AccountId>
        <AccountType/>
      </UserInfo>
      <UserInfo>
        <DisplayName>Alekhya Kommi</DisplayName>
        <AccountId>156</AccountId>
        <AccountType/>
      </UserInfo>
      <UserInfo>
        <DisplayName>Kasi Raju</DisplayName>
        <AccountId>96</AccountId>
        <AccountType/>
      </UserInfo>
      <UserInfo>
        <DisplayName>Bhavani Lakshmi Polareddy</DisplayName>
        <AccountId>97</AccountId>
        <AccountType/>
      </UserInfo>
      <UserInfo>
        <DisplayName>Ajay Kumar Dakshinamurthy</DisplayName>
        <AccountId>94</AccountId>
        <AccountType/>
      </UserInfo>
      <UserInfo>
        <DisplayName>Jyothiprasanth Sabbavarapu</DisplayName>
        <AccountId>101</AccountId>
        <AccountType/>
      </UserInfo>
      <UserInfo>
        <DisplayName>Priyanka Jadoun</DisplayName>
        <AccountId>158</AccountId>
        <AccountType/>
      </UserInfo>
      <UserInfo>
        <DisplayName>Sounak Das</DisplayName>
        <AccountId>102</AccountId>
        <AccountType/>
      </UserInfo>
      <UserInfo>
        <DisplayName>Jeetesh Chaturvedi</DisplayName>
        <AccountId>103</AccountId>
        <AccountType/>
      </UserInfo>
      <UserInfo>
        <DisplayName>Sundar S</DisplayName>
        <AccountId>161</AccountId>
        <AccountType/>
      </UserInfo>
      <UserInfo>
        <DisplayName>Arijit Datta</DisplayName>
        <AccountId>164</AccountId>
        <AccountType/>
      </UserInfo>
      <UserInfo>
        <DisplayName>Harshbardhan Kumar</DisplayName>
        <AccountId>165</AccountId>
        <AccountType/>
      </UserInfo>
      <UserInfo>
        <DisplayName>Vineel Anvith</DisplayName>
        <AccountId>167</AccountId>
        <AccountType/>
      </UserInfo>
      <UserInfo>
        <DisplayName>Rik Paul</DisplayName>
        <AccountId>168</AccountId>
        <AccountType/>
      </UserInfo>
      <UserInfo>
        <DisplayName>Anil Saini</DisplayName>
        <AccountId>104</AccountId>
        <AccountType/>
      </UserInfo>
      <UserInfo>
        <DisplayName>Venkata Sundara Krishnamohan Veluvarthi</DisplayName>
        <AccountId>169</AccountId>
        <AccountType/>
      </UserInfo>
      <UserInfo>
        <DisplayName>Priyanka Rajendra Kabara</DisplayName>
        <AccountId>72</AccountId>
        <AccountType/>
      </UserInfo>
      <UserInfo>
        <DisplayName>Shivaranjani M B</DisplayName>
        <AccountId>105</AccountId>
        <AccountType/>
      </UserInfo>
      <UserInfo>
        <DisplayName>Mithun Nayak</DisplayName>
        <AccountId>170</AccountId>
        <AccountType/>
      </UserInfo>
      <UserInfo>
        <DisplayName>Deepa Talewad</DisplayName>
        <AccountId>171</AccountId>
        <AccountType/>
      </UserInfo>
      <UserInfo>
        <DisplayName>Anirban Bhattacharjee</DisplayName>
        <AccountId>172</AccountId>
        <AccountType/>
      </UserInfo>
      <UserInfo>
        <DisplayName>Gautham Kurian</DisplayName>
        <AccountId>106</AccountId>
        <AccountType/>
      </UserInfo>
      <UserInfo>
        <DisplayName>Rashmi Ramanna Shetty</DisplayName>
        <AccountId>28</AccountId>
        <AccountType/>
      </UserInfo>
      <UserInfo>
        <DisplayName>Vijayakumar Muthu</DisplayName>
        <AccountId>173</AccountId>
        <AccountType/>
      </UserInfo>
      <UserInfo>
        <DisplayName>Anoop Mathew Syriac</DisplayName>
        <AccountId>174</AccountId>
        <AccountType/>
      </UserInfo>
      <UserInfo>
        <DisplayName>Kiran Vellanki</DisplayName>
        <AccountId>175</AccountId>
        <AccountType/>
      </UserInfo>
      <UserInfo>
        <DisplayName>Sundaresan Appathurai</DisplayName>
        <AccountId>176</AccountId>
        <AccountType/>
      </UserInfo>
      <UserInfo>
        <DisplayName>Amit Hashilkar</DisplayName>
        <AccountId>177</AccountId>
        <AccountType/>
      </UserInfo>
      <UserInfo>
        <DisplayName>Prashant Singh</DisplayName>
        <AccountId>178</AccountId>
        <AccountType/>
      </UserInfo>
      <UserInfo>
        <DisplayName>Meghana D</DisplayName>
        <AccountId>179</AccountId>
        <AccountType/>
      </UserInfo>
      <UserInfo>
        <DisplayName>Sameer Sushilendra Deshpande</DisplayName>
        <AccountId>107</AccountId>
        <AccountType/>
      </UserInfo>
      <UserInfo>
        <DisplayName>Geethin Prasad Kanhirachal Gangan</DisplayName>
        <AccountId>180</AccountId>
        <AccountType/>
      </UserInfo>
      <UserInfo>
        <DisplayName>Salman Khan</DisplayName>
        <AccountId>181</AccountId>
        <AccountType/>
      </UserInfo>
      <UserInfo>
        <DisplayName>Bhavani Devi Yedurada</DisplayName>
        <AccountId>182</AccountId>
        <AccountType/>
      </UserInfo>
      <UserInfo>
        <DisplayName>Sasikala Beerannagari</DisplayName>
        <AccountId>108</AccountId>
        <AccountType/>
      </UserInfo>
      <UserInfo>
        <DisplayName>Abinaya Panchanathan</DisplayName>
        <AccountId>183</AccountId>
        <AccountType/>
      </UserInfo>
      <UserInfo>
        <DisplayName>Poojitha Mohan</DisplayName>
        <AccountId>109</AccountId>
        <AccountType/>
      </UserInfo>
      <UserInfo>
        <DisplayName>Suchitra Kumari</DisplayName>
        <AccountId>184</AccountId>
        <AccountType/>
      </UserInfo>
      <UserInfo>
        <DisplayName>Jhalak Goel</DisplayName>
        <AccountId>185</AccountId>
        <AccountType/>
      </UserInfo>
      <UserInfo>
        <DisplayName>Bhumika Saxena</DisplayName>
        <AccountId>186</AccountId>
        <AccountType/>
      </UserInfo>
      <UserInfo>
        <DisplayName>Tejasri Kambhampati</DisplayName>
        <AccountId>188</AccountId>
        <AccountType/>
      </UserInfo>
      <UserInfo>
        <DisplayName>Bhaskar Boggala</DisplayName>
        <AccountId>189</AccountId>
        <AccountType/>
      </UserInfo>
      <UserInfo>
        <DisplayName>Prakash Pattanad</DisplayName>
        <AccountId>190</AccountId>
        <AccountType/>
      </UserInfo>
      <UserInfo>
        <DisplayName>Vinita Kumari</DisplayName>
        <AccountId>191</AccountId>
        <AccountType/>
      </UserInfo>
      <UserInfo>
        <DisplayName>Sandeep Rawat</DisplayName>
        <AccountId>192</AccountId>
        <AccountType/>
      </UserInfo>
      <UserInfo>
        <DisplayName>Siddharaj M M</DisplayName>
        <AccountId>193</AccountId>
        <AccountType/>
      </UserInfo>
      <UserInfo>
        <DisplayName>Darshan Hosadurga Mallikarjunappa</DisplayName>
        <AccountId>111</AccountId>
        <AccountType/>
      </UserInfo>
      <UserInfo>
        <DisplayName>Shobha Gajulapalli</DisplayName>
        <AccountId>194</AccountId>
        <AccountType/>
      </UserInfo>
      <UserInfo>
        <DisplayName>Poonam Chaurasia</DisplayName>
        <AccountId>110</AccountId>
        <AccountType/>
      </UserInfo>
      <UserInfo>
        <DisplayName>Nikhil M E</DisplayName>
        <AccountId>195</AccountId>
        <AccountType/>
      </UserInfo>
      <UserInfo>
        <DisplayName>Nilakshi Bordoloi</DisplayName>
        <AccountId>196</AccountId>
        <AccountType/>
      </UserInfo>
      <UserInfo>
        <DisplayName>Shruti Sampagavi</DisplayName>
        <AccountId>197</AccountId>
        <AccountType/>
      </UserInfo>
      <UserInfo>
        <DisplayName>Sangeetha V</DisplayName>
        <AccountId>198</AccountId>
        <AccountType/>
      </UserInfo>
      <UserInfo>
        <DisplayName>Mei-Cheng Huang</DisplayName>
        <AccountId>157</AccountId>
        <AccountType/>
      </UserInfo>
      <UserInfo>
        <DisplayName>David Workman</DisplayName>
        <AccountId>246</AccountId>
        <AccountType/>
      </UserInfo>
    </SharedWithUsers>
    <Checked_x0020_out xmlns="b699ba90-0ccf-4aa2-8a7c-50d273bf982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98EB03-8D51-44DB-B766-975FB0D6C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01e8d-9d18-48af-b4a9-dae6a78e56c0"/>
    <ds:schemaRef ds:uri="b699ba90-0ccf-4aa2-8a7c-50d273bf9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FE1505-1EC9-4D03-8923-3C4AE6C3E29E}">
  <ds:schemaRefs>
    <ds:schemaRef ds:uri="http://schemas.microsoft.com/office/2006/metadata/longProperties"/>
  </ds:schemaRefs>
</ds:datastoreItem>
</file>

<file path=customXml/itemProps3.xml><?xml version="1.0" encoding="utf-8"?>
<ds:datastoreItem xmlns:ds="http://schemas.openxmlformats.org/officeDocument/2006/customXml" ds:itemID="{18BFC126-61E4-4DFB-86BB-E9EBABDC8608}">
  <ds:schemaRefs>
    <ds:schemaRef ds:uri="b699ba90-0ccf-4aa2-8a7c-50d273bf9825"/>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51e01e8d-9d18-48af-b4a9-dae6a78e56c0"/>
    <ds:schemaRef ds:uri="http://www.w3.org/XML/1998/namespace"/>
  </ds:schemaRefs>
</ds:datastoreItem>
</file>

<file path=customXml/itemProps4.xml><?xml version="1.0" encoding="utf-8"?>
<ds:datastoreItem xmlns:ds="http://schemas.openxmlformats.org/officeDocument/2006/customXml" ds:itemID="{C32059C3-55EF-413A-BFBC-F4BC68B03F0A}">
  <ds:schemaRefs>
    <ds:schemaRef ds:uri="http://schemas.openxmlformats.org/officeDocument/2006/bibliography"/>
  </ds:schemaRefs>
</ds:datastoreItem>
</file>

<file path=customXml/itemProps5.xml><?xml version="1.0" encoding="utf-8"?>
<ds:datastoreItem xmlns:ds="http://schemas.openxmlformats.org/officeDocument/2006/customXml" ds:itemID="{FF925FF7-42A0-4A8C-9548-B8B77E6F00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1427</Words>
  <Characters>8137</Characters>
  <Application>Microsoft Office Word</Application>
  <DocSecurity>4</DocSecurity>
  <Lines>67</Lines>
  <Paragraphs>19</Paragraphs>
  <ScaleCrop>false</ScaleCrop>
  <Company>Advanced Micro Devices</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Slice Macro Specification</dc:title>
  <dc:subject/>
  <dc:creator>Bill Cohen</dc:creator>
  <dc:description/>
  <cp:lastModifiedBy>Utkarsh Singh</cp:lastModifiedBy>
  <cp:revision>2</cp:revision>
  <cp:lastPrinted>2014-01-15T00:52:00Z</cp:lastPrinted>
  <dcterms:created xsi:type="dcterms:W3CDTF">2022-04-13T11:07:00Z</dcterms:created>
  <dcterms:modified xsi:type="dcterms:W3CDTF">2022-04-13T11:07:00Z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Advanced Micro Devices</vt:lpwstr>
  </property>
  <property fmtid="{D5CDD505-2E9C-101B-9397-08002B2CF9AE}" pid="4" name="ContentType">
    <vt:lpwstr>Document</vt:lpwstr>
  </property>
  <property fmtid="{D5CDD505-2E9C-101B-9397-08002B2CF9AE}" pid="5" name="ContentTypeId">
    <vt:lpwstr>0x010100FC4495E214BB79439277E3FDC9CFC38A</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